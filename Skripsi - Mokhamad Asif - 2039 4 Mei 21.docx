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CC43" w14:textId="72BD7620" w:rsidR="002912AE" w:rsidRDefault="002912AE" w:rsidP="007F5853">
      <w:pPr>
        <w:ind w:left="0" w:firstLine="0"/>
        <w:jc w:val="center"/>
        <w:rPr>
          <w:rFonts w:asciiTheme="majorBidi" w:hAnsiTheme="majorBidi" w:cstheme="majorBidi"/>
          <w:b/>
          <w:bCs/>
          <w:sz w:val="28"/>
          <w:szCs w:val="28"/>
        </w:rPr>
      </w:pPr>
      <w:r>
        <w:rPr>
          <w:rFonts w:asciiTheme="majorBidi" w:hAnsiTheme="majorBidi" w:cstheme="majorBidi"/>
          <w:b/>
          <w:bCs/>
          <w:noProof/>
          <w:sz w:val="28"/>
          <w:szCs w:val="28"/>
          <w:lang w:eastAsia="id-ID"/>
        </w:rPr>
        <w:drawing>
          <wp:inline distT="0" distB="0" distL="0" distR="0" wp14:anchorId="1550709E" wp14:editId="49FD1A2A">
            <wp:extent cx="1113155" cy="1083310"/>
            <wp:effectExtent l="0" t="0" r="0" b="2540"/>
            <wp:docPr id="63" name="Picture 63" descr="Logo_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155" cy="1083310"/>
                    </a:xfrm>
                    <a:prstGeom prst="rect">
                      <a:avLst/>
                    </a:prstGeom>
                    <a:noFill/>
                    <a:ln>
                      <a:noFill/>
                    </a:ln>
                  </pic:spPr>
                </pic:pic>
              </a:graphicData>
            </a:graphic>
          </wp:inline>
        </w:drawing>
      </w:r>
    </w:p>
    <w:p w14:paraId="6969AE65" w14:textId="77777777" w:rsidR="002912AE" w:rsidRPr="00767492" w:rsidRDefault="002912AE" w:rsidP="007F5853">
      <w:pPr>
        <w:ind w:left="0"/>
        <w:jc w:val="center"/>
        <w:rPr>
          <w:rFonts w:asciiTheme="majorBidi" w:hAnsiTheme="majorBidi" w:cstheme="majorBidi"/>
          <w:b/>
          <w:bCs/>
          <w:sz w:val="28"/>
          <w:szCs w:val="28"/>
        </w:rPr>
      </w:pPr>
    </w:p>
    <w:p w14:paraId="4CC21615" w14:textId="17D57385" w:rsidR="002912AE" w:rsidRPr="002912AE" w:rsidRDefault="002912AE" w:rsidP="007F5853">
      <w:pPr>
        <w:pStyle w:val="Paragraf1"/>
        <w:ind w:left="0" w:firstLine="0"/>
        <w:jc w:val="center"/>
        <w:rPr>
          <w:b/>
          <w:bCs/>
          <w:lang w:val="en-US"/>
        </w:rPr>
      </w:pPr>
      <w:r w:rsidRPr="002912AE">
        <w:rPr>
          <w:b/>
          <w:bCs/>
          <w:color w:val="000000"/>
        </w:rPr>
        <w:t xml:space="preserve">OTOMATISASI EKSTRAKSI KATA KUNCI PADA </w:t>
      </w:r>
      <w:r w:rsidRPr="002912AE">
        <w:rPr>
          <w:b/>
          <w:bCs/>
          <w:i/>
          <w:iCs/>
          <w:color w:val="000000"/>
        </w:rPr>
        <w:t>WEBSITE</w:t>
      </w:r>
      <w:r w:rsidRPr="002912AE">
        <w:rPr>
          <w:b/>
          <w:bCs/>
          <w:color w:val="000000"/>
        </w:rPr>
        <w:t xml:space="preserve"> IMAJI SOCIOPRENEUR MENGGUNAKAN METODE </w:t>
      </w:r>
      <w:r w:rsidRPr="002912AE">
        <w:rPr>
          <w:b/>
          <w:bCs/>
          <w:i/>
          <w:iCs/>
          <w:color w:val="000000"/>
        </w:rPr>
        <w:t>TEXTRANK</w:t>
      </w:r>
      <w:r w:rsidRPr="002912AE">
        <w:rPr>
          <w:b/>
          <w:bCs/>
          <w:lang w:val="en-US"/>
        </w:rPr>
        <w:t>.</w:t>
      </w:r>
    </w:p>
    <w:p w14:paraId="685231AB" w14:textId="77777777" w:rsidR="002912AE" w:rsidRPr="00E503E7" w:rsidRDefault="002912AE" w:rsidP="007F5853">
      <w:pPr>
        <w:ind w:left="0"/>
        <w:jc w:val="center"/>
        <w:rPr>
          <w:rFonts w:asciiTheme="majorBidi" w:hAnsiTheme="majorBidi" w:cstheme="majorBidi"/>
          <w:b/>
          <w:bCs/>
          <w:sz w:val="28"/>
          <w:szCs w:val="28"/>
        </w:rPr>
      </w:pPr>
    </w:p>
    <w:p w14:paraId="34486010" w14:textId="77777777" w:rsidR="002912AE" w:rsidRDefault="002912AE" w:rsidP="007F5853">
      <w:pPr>
        <w:ind w:left="0"/>
        <w:jc w:val="center"/>
        <w:rPr>
          <w:rFonts w:asciiTheme="majorBidi" w:hAnsiTheme="majorBidi" w:cstheme="majorBidi"/>
          <w:b/>
          <w:bCs/>
          <w:szCs w:val="28"/>
        </w:rPr>
      </w:pPr>
    </w:p>
    <w:p w14:paraId="579A11B7" w14:textId="77777777" w:rsidR="002912AE" w:rsidRPr="00767492" w:rsidRDefault="002912AE" w:rsidP="007F5853">
      <w:pPr>
        <w:ind w:left="0" w:firstLine="0"/>
        <w:jc w:val="center"/>
        <w:rPr>
          <w:rFonts w:asciiTheme="majorBidi" w:hAnsiTheme="majorBidi" w:cstheme="majorBidi"/>
          <w:b/>
          <w:bCs/>
          <w:szCs w:val="28"/>
        </w:rPr>
      </w:pPr>
      <w:r w:rsidRPr="00767492">
        <w:rPr>
          <w:rFonts w:asciiTheme="majorBidi" w:hAnsiTheme="majorBidi" w:cstheme="majorBidi"/>
          <w:b/>
          <w:bCs/>
          <w:szCs w:val="28"/>
        </w:rPr>
        <w:t>SKRIPSI</w:t>
      </w:r>
    </w:p>
    <w:p w14:paraId="4CA67365" w14:textId="77777777" w:rsidR="002912AE" w:rsidRDefault="002912AE" w:rsidP="007F5853">
      <w:pPr>
        <w:ind w:left="0" w:firstLine="0"/>
        <w:contextualSpacing/>
        <w:jc w:val="center"/>
        <w:rPr>
          <w:rFonts w:asciiTheme="majorBidi" w:hAnsiTheme="majorBidi" w:cstheme="majorBidi"/>
          <w:sz w:val="28"/>
          <w:szCs w:val="28"/>
        </w:rPr>
      </w:pPr>
    </w:p>
    <w:p w14:paraId="28A5C255" w14:textId="77777777" w:rsidR="002912AE" w:rsidRDefault="002912AE" w:rsidP="007F5853">
      <w:pPr>
        <w:ind w:left="0" w:firstLine="0"/>
        <w:contextualSpacing/>
        <w:jc w:val="center"/>
        <w:rPr>
          <w:rFonts w:asciiTheme="majorBidi" w:hAnsiTheme="majorBidi" w:cstheme="majorBidi"/>
          <w:sz w:val="28"/>
          <w:szCs w:val="28"/>
        </w:rPr>
      </w:pPr>
    </w:p>
    <w:p w14:paraId="7A1D0C25" w14:textId="77777777" w:rsidR="002912AE" w:rsidRDefault="002912AE" w:rsidP="007F5853">
      <w:pPr>
        <w:ind w:left="0" w:firstLine="0"/>
        <w:contextualSpacing/>
        <w:jc w:val="center"/>
        <w:rPr>
          <w:rFonts w:asciiTheme="majorBidi" w:hAnsiTheme="majorBidi" w:cstheme="majorBidi"/>
          <w:sz w:val="28"/>
          <w:szCs w:val="28"/>
        </w:rPr>
      </w:pPr>
    </w:p>
    <w:p w14:paraId="4767DC68" w14:textId="77777777" w:rsidR="002912AE" w:rsidRDefault="002912AE" w:rsidP="007F5853">
      <w:pPr>
        <w:ind w:left="0" w:firstLine="0"/>
        <w:contextualSpacing/>
        <w:jc w:val="center"/>
        <w:rPr>
          <w:rFonts w:asciiTheme="majorBidi" w:hAnsiTheme="majorBidi" w:cstheme="majorBidi"/>
          <w:sz w:val="28"/>
          <w:szCs w:val="28"/>
        </w:rPr>
      </w:pPr>
    </w:p>
    <w:p w14:paraId="767F4A16" w14:textId="77777777" w:rsidR="002912AE" w:rsidRDefault="002912AE" w:rsidP="007F5853">
      <w:pPr>
        <w:ind w:left="0" w:firstLine="0"/>
        <w:contextualSpacing/>
        <w:jc w:val="center"/>
        <w:rPr>
          <w:rFonts w:asciiTheme="majorBidi" w:hAnsiTheme="majorBidi" w:cstheme="majorBidi"/>
          <w:sz w:val="28"/>
          <w:szCs w:val="28"/>
        </w:rPr>
      </w:pPr>
    </w:p>
    <w:p w14:paraId="0C4A12B3" w14:textId="77777777" w:rsidR="002912AE" w:rsidRPr="00767492" w:rsidRDefault="002912AE" w:rsidP="007F5853">
      <w:pPr>
        <w:ind w:left="0" w:firstLine="0"/>
        <w:contextualSpacing/>
        <w:jc w:val="center"/>
        <w:rPr>
          <w:rFonts w:asciiTheme="majorBidi" w:hAnsiTheme="majorBidi" w:cstheme="majorBidi"/>
          <w:szCs w:val="28"/>
        </w:rPr>
      </w:pPr>
      <w:r w:rsidRPr="00767492">
        <w:rPr>
          <w:rFonts w:asciiTheme="majorBidi" w:hAnsiTheme="majorBidi" w:cstheme="majorBidi"/>
          <w:szCs w:val="28"/>
        </w:rPr>
        <w:t>Oleh:</w:t>
      </w:r>
    </w:p>
    <w:p w14:paraId="10BC154D" w14:textId="54193DA1" w:rsidR="002912AE" w:rsidRPr="002912AE" w:rsidRDefault="002912AE" w:rsidP="007F5853">
      <w:pPr>
        <w:ind w:left="0" w:firstLine="0"/>
        <w:contextualSpacing/>
        <w:jc w:val="center"/>
        <w:rPr>
          <w:rFonts w:asciiTheme="majorBidi" w:hAnsiTheme="majorBidi" w:cstheme="majorBidi"/>
          <w:b/>
          <w:bCs/>
          <w:szCs w:val="28"/>
          <w:lang w:val="en-US"/>
        </w:rPr>
      </w:pPr>
      <w:r>
        <w:rPr>
          <w:rFonts w:asciiTheme="majorBidi" w:hAnsiTheme="majorBidi" w:cstheme="majorBidi"/>
          <w:b/>
          <w:bCs/>
          <w:szCs w:val="28"/>
          <w:lang w:val="en-US"/>
        </w:rPr>
        <w:t>Mokhamad Asif</w:t>
      </w:r>
    </w:p>
    <w:p w14:paraId="1A89EE43" w14:textId="7A7B8369" w:rsidR="002912AE" w:rsidRPr="002912AE" w:rsidRDefault="002912AE" w:rsidP="007F5853">
      <w:pPr>
        <w:ind w:left="0" w:firstLine="0"/>
        <w:contextualSpacing/>
        <w:jc w:val="center"/>
        <w:rPr>
          <w:rFonts w:asciiTheme="majorBidi" w:hAnsiTheme="majorBidi" w:cstheme="majorBidi"/>
          <w:b/>
          <w:bCs/>
          <w:szCs w:val="28"/>
          <w:lang w:val="en-US"/>
        </w:rPr>
      </w:pPr>
      <w:r w:rsidRPr="00767492">
        <w:rPr>
          <w:rFonts w:asciiTheme="majorBidi" w:hAnsiTheme="majorBidi" w:cstheme="majorBidi"/>
          <w:b/>
          <w:bCs/>
          <w:szCs w:val="28"/>
        </w:rPr>
        <w:t>NIM 1724101020</w:t>
      </w:r>
      <w:r>
        <w:rPr>
          <w:rFonts w:asciiTheme="majorBidi" w:hAnsiTheme="majorBidi" w:cstheme="majorBidi"/>
          <w:b/>
          <w:bCs/>
          <w:szCs w:val="28"/>
          <w:lang w:val="en-US"/>
        </w:rPr>
        <w:t>39</w:t>
      </w:r>
    </w:p>
    <w:p w14:paraId="3886382A" w14:textId="4BBF9249" w:rsidR="002912AE" w:rsidRDefault="002912AE" w:rsidP="007F5853">
      <w:pPr>
        <w:ind w:left="0" w:firstLine="0"/>
        <w:jc w:val="center"/>
        <w:rPr>
          <w:rFonts w:asciiTheme="majorBidi" w:hAnsiTheme="majorBidi" w:cstheme="majorBidi"/>
          <w:b/>
          <w:bCs/>
          <w:sz w:val="28"/>
          <w:szCs w:val="28"/>
        </w:rPr>
      </w:pPr>
    </w:p>
    <w:p w14:paraId="0F5BCF91" w14:textId="5036A75F" w:rsidR="002912AE" w:rsidRDefault="002912AE" w:rsidP="007F5853">
      <w:pPr>
        <w:ind w:left="0" w:firstLine="0"/>
        <w:jc w:val="center"/>
        <w:rPr>
          <w:rFonts w:asciiTheme="majorBidi" w:hAnsiTheme="majorBidi" w:cstheme="majorBidi"/>
          <w:b/>
          <w:bCs/>
          <w:sz w:val="28"/>
          <w:szCs w:val="28"/>
        </w:rPr>
      </w:pPr>
    </w:p>
    <w:p w14:paraId="5BBFBC1B" w14:textId="65A0346B" w:rsidR="002912AE" w:rsidRDefault="002912AE" w:rsidP="007F5853">
      <w:pPr>
        <w:ind w:left="0" w:firstLine="0"/>
        <w:jc w:val="center"/>
        <w:rPr>
          <w:rFonts w:asciiTheme="majorBidi" w:hAnsiTheme="majorBidi" w:cstheme="majorBidi"/>
          <w:b/>
          <w:bCs/>
          <w:sz w:val="28"/>
          <w:szCs w:val="28"/>
        </w:rPr>
      </w:pPr>
    </w:p>
    <w:p w14:paraId="4E07DA31" w14:textId="1E4A642B" w:rsidR="002912AE" w:rsidRDefault="002912AE" w:rsidP="007F5853">
      <w:pPr>
        <w:ind w:left="0" w:firstLine="0"/>
        <w:jc w:val="center"/>
        <w:rPr>
          <w:rFonts w:asciiTheme="majorBidi" w:hAnsiTheme="majorBidi" w:cstheme="majorBidi"/>
          <w:b/>
          <w:bCs/>
          <w:sz w:val="28"/>
          <w:szCs w:val="28"/>
        </w:rPr>
      </w:pPr>
    </w:p>
    <w:p w14:paraId="72BB7F38" w14:textId="77777777" w:rsidR="002912AE" w:rsidRDefault="002912AE" w:rsidP="007F5853">
      <w:pPr>
        <w:ind w:left="0" w:firstLine="0"/>
        <w:jc w:val="center"/>
        <w:rPr>
          <w:rFonts w:asciiTheme="majorBidi" w:hAnsiTheme="majorBidi" w:cstheme="majorBidi"/>
          <w:b/>
          <w:bCs/>
          <w:sz w:val="28"/>
          <w:szCs w:val="28"/>
        </w:rPr>
      </w:pPr>
    </w:p>
    <w:p w14:paraId="1025631A" w14:textId="77777777" w:rsidR="002912AE" w:rsidRPr="00E503E7" w:rsidRDefault="002912AE" w:rsidP="007F5853">
      <w:pPr>
        <w:ind w:left="0" w:firstLine="0"/>
        <w:jc w:val="center"/>
        <w:rPr>
          <w:rFonts w:asciiTheme="majorBidi" w:hAnsiTheme="majorBidi" w:cstheme="majorBidi"/>
          <w:b/>
          <w:bCs/>
          <w:sz w:val="28"/>
          <w:szCs w:val="28"/>
        </w:rPr>
      </w:pPr>
    </w:p>
    <w:p w14:paraId="055786A2"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PROGRAM STUDI TEKNOLOGI INFORMASI</w:t>
      </w:r>
    </w:p>
    <w:p w14:paraId="09D4B272"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FAKULTAS ILMU KOMPUTER</w:t>
      </w:r>
    </w:p>
    <w:p w14:paraId="3FCE7EBB"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UNIVERSITAS JEMBER</w:t>
      </w:r>
    </w:p>
    <w:p w14:paraId="191D4D3D" w14:textId="1E0C872C" w:rsidR="006861E9" w:rsidRPr="002912AE" w:rsidRDefault="002912AE" w:rsidP="007F5853">
      <w:pPr>
        <w:ind w:left="0" w:firstLine="0"/>
        <w:contextualSpacing/>
        <w:jc w:val="center"/>
        <w:rPr>
          <w:rFonts w:asciiTheme="majorBidi" w:hAnsiTheme="majorBidi" w:cstheme="majorBidi"/>
          <w:b/>
          <w:bCs/>
          <w:szCs w:val="24"/>
        </w:rPr>
      </w:pPr>
      <w:r>
        <w:rPr>
          <w:rFonts w:asciiTheme="majorBidi" w:hAnsiTheme="majorBidi" w:cstheme="majorBidi"/>
          <w:b/>
          <w:bCs/>
          <w:szCs w:val="24"/>
        </w:rPr>
        <w:t>2021</w:t>
      </w:r>
      <w:r w:rsidR="006861E9">
        <w:rPr>
          <w:lang w:val="en-US"/>
        </w:rPr>
        <w:br w:type="page"/>
      </w:r>
    </w:p>
    <w:p w14:paraId="0E00BC6E" w14:textId="534CC52C" w:rsidR="006861E9" w:rsidRDefault="006861E9" w:rsidP="006861E9">
      <w:pPr>
        <w:pStyle w:val="Heading1"/>
        <w:jc w:val="center"/>
      </w:pPr>
      <w:bookmarkStart w:id="0" w:name="_Toc70973665"/>
      <w:r>
        <w:rPr>
          <w:lang w:val="en-US"/>
        </w:rPr>
        <w:lastRenderedPageBreak/>
        <w:t>Daftar Isi</w:t>
      </w:r>
      <w:bookmarkEnd w:id="0"/>
    </w:p>
    <w:sdt>
      <w:sdtPr>
        <w:rPr>
          <w:rFonts w:ascii="Times New Roman" w:eastAsiaTheme="minorHAnsi" w:hAnsi="Times New Roman" w:cstheme="minorBidi"/>
          <w:color w:val="auto"/>
          <w:sz w:val="24"/>
          <w:szCs w:val="22"/>
          <w:lang w:eastAsia="en-US"/>
        </w:rPr>
        <w:id w:val="53665547"/>
        <w:docPartObj>
          <w:docPartGallery w:val="Table of Contents"/>
          <w:docPartUnique/>
        </w:docPartObj>
      </w:sdtPr>
      <w:sdtEndPr>
        <w:rPr>
          <w:b/>
          <w:bCs/>
        </w:rPr>
      </w:sdtEndPr>
      <w:sdtContent>
        <w:p w14:paraId="0387C90E" w14:textId="0153FC3F" w:rsidR="006861E9" w:rsidRPr="006861E9" w:rsidRDefault="006861E9">
          <w:pPr>
            <w:pStyle w:val="TOCHeading"/>
            <w:rPr>
              <w:sz w:val="22"/>
              <w:szCs w:val="22"/>
            </w:rPr>
          </w:pPr>
        </w:p>
        <w:p w14:paraId="1715823F" w14:textId="67A6EC2C" w:rsidR="00BD4AE8" w:rsidRPr="00BD4AE8" w:rsidRDefault="006861E9" w:rsidP="00BD4AE8">
          <w:pPr>
            <w:pStyle w:val="TOC1"/>
            <w:rPr>
              <w:noProof/>
            </w:rPr>
          </w:pPr>
          <w:r w:rsidRPr="00BD4AE8">
            <w:fldChar w:fldCharType="begin"/>
          </w:r>
          <w:r w:rsidRPr="00BD4AE8">
            <w:instrText xml:space="preserve"> TOC \o "1-3" \h \z \u </w:instrText>
          </w:r>
          <w:r w:rsidRPr="00BD4AE8">
            <w:fldChar w:fldCharType="separate"/>
          </w:r>
          <w:hyperlink w:anchor="_Toc70973665" w:history="1">
            <w:r w:rsidR="00BD4AE8" w:rsidRPr="00BD4AE8">
              <w:rPr>
                <w:rStyle w:val="Hyperlink"/>
                <w:rFonts w:ascii="Times New Roman" w:hAnsi="Times New Roman"/>
                <w:noProof/>
                <w:sz w:val="24"/>
                <w:szCs w:val="24"/>
                <w:lang w:val="en-US"/>
              </w:rPr>
              <w:t>Daftar Isi</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_Toc70973665 \h </w:instrText>
            </w:r>
            <w:r w:rsidR="00BD4AE8" w:rsidRPr="00BD4AE8">
              <w:rPr>
                <w:noProof/>
                <w:webHidden/>
              </w:rPr>
            </w:r>
            <w:r w:rsidR="00BD4AE8" w:rsidRPr="00BD4AE8">
              <w:rPr>
                <w:noProof/>
                <w:webHidden/>
              </w:rPr>
              <w:fldChar w:fldCharType="separate"/>
            </w:r>
            <w:r w:rsidR="00BD4AE8" w:rsidRPr="00BD4AE8">
              <w:rPr>
                <w:noProof/>
                <w:webHidden/>
              </w:rPr>
              <w:t>ii</w:t>
            </w:r>
            <w:r w:rsidR="00BD4AE8" w:rsidRPr="00BD4AE8">
              <w:rPr>
                <w:noProof/>
                <w:webHidden/>
              </w:rPr>
              <w:fldChar w:fldCharType="end"/>
            </w:r>
          </w:hyperlink>
        </w:p>
        <w:p w14:paraId="2F326841" w14:textId="5CF768D3" w:rsidR="00BD4AE8" w:rsidRPr="00BD4AE8" w:rsidRDefault="00F66E35" w:rsidP="00BD4AE8">
          <w:pPr>
            <w:pStyle w:val="TOC1"/>
            <w:rPr>
              <w:noProof/>
            </w:rPr>
          </w:pPr>
          <w:hyperlink w:anchor="_Toc70973666" w:history="1">
            <w:r w:rsidR="00BD4AE8" w:rsidRPr="00BD4AE8">
              <w:rPr>
                <w:rStyle w:val="Hyperlink"/>
                <w:rFonts w:ascii="Times New Roman" w:hAnsi="Times New Roman"/>
                <w:noProof/>
                <w:sz w:val="24"/>
                <w:szCs w:val="24"/>
                <w:lang w:val="en-US"/>
              </w:rPr>
              <w:t>Daftar Tabel</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_Toc70973666 \h </w:instrText>
            </w:r>
            <w:r w:rsidR="00BD4AE8" w:rsidRPr="00BD4AE8">
              <w:rPr>
                <w:noProof/>
                <w:webHidden/>
              </w:rPr>
            </w:r>
            <w:r w:rsidR="00BD4AE8" w:rsidRPr="00BD4AE8">
              <w:rPr>
                <w:noProof/>
                <w:webHidden/>
              </w:rPr>
              <w:fldChar w:fldCharType="separate"/>
            </w:r>
            <w:r w:rsidR="00BD4AE8" w:rsidRPr="00BD4AE8">
              <w:rPr>
                <w:noProof/>
                <w:webHidden/>
              </w:rPr>
              <w:t>iv</w:t>
            </w:r>
            <w:r w:rsidR="00BD4AE8" w:rsidRPr="00BD4AE8">
              <w:rPr>
                <w:noProof/>
                <w:webHidden/>
              </w:rPr>
              <w:fldChar w:fldCharType="end"/>
            </w:r>
          </w:hyperlink>
        </w:p>
        <w:p w14:paraId="3BD65663" w14:textId="58BB23A3" w:rsidR="00BD4AE8" w:rsidRPr="00BD4AE8" w:rsidRDefault="00F66E35" w:rsidP="00BD4AE8">
          <w:pPr>
            <w:pStyle w:val="TOC1"/>
            <w:rPr>
              <w:noProof/>
            </w:rPr>
          </w:pPr>
          <w:hyperlink w:anchor="_Toc70973667" w:history="1">
            <w:r w:rsidR="00BD4AE8" w:rsidRPr="00BD4AE8">
              <w:rPr>
                <w:rStyle w:val="Hyperlink"/>
                <w:rFonts w:ascii="Times New Roman" w:hAnsi="Times New Roman"/>
                <w:noProof/>
                <w:sz w:val="24"/>
                <w:szCs w:val="24"/>
                <w:lang w:val="en-US"/>
              </w:rPr>
              <w:t>Daftar  Gambar</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_Toc70973667 \h </w:instrText>
            </w:r>
            <w:r w:rsidR="00BD4AE8" w:rsidRPr="00BD4AE8">
              <w:rPr>
                <w:noProof/>
                <w:webHidden/>
              </w:rPr>
            </w:r>
            <w:r w:rsidR="00BD4AE8" w:rsidRPr="00BD4AE8">
              <w:rPr>
                <w:noProof/>
                <w:webHidden/>
              </w:rPr>
              <w:fldChar w:fldCharType="separate"/>
            </w:r>
            <w:r w:rsidR="00BD4AE8" w:rsidRPr="00BD4AE8">
              <w:rPr>
                <w:noProof/>
                <w:webHidden/>
              </w:rPr>
              <w:t>v</w:t>
            </w:r>
            <w:r w:rsidR="00BD4AE8" w:rsidRPr="00BD4AE8">
              <w:rPr>
                <w:noProof/>
                <w:webHidden/>
              </w:rPr>
              <w:fldChar w:fldCharType="end"/>
            </w:r>
          </w:hyperlink>
        </w:p>
        <w:p w14:paraId="28BCE676" w14:textId="5BD1C8D2" w:rsidR="00BD4AE8" w:rsidRPr="00BD4AE8" w:rsidRDefault="00F66E35" w:rsidP="00BD4AE8">
          <w:pPr>
            <w:pStyle w:val="TOC1"/>
            <w:rPr>
              <w:noProof/>
            </w:rPr>
          </w:pPr>
          <w:hyperlink w:anchor="_Toc70973668" w:history="1">
            <w:r w:rsidR="00BD4AE8" w:rsidRPr="00BD4AE8">
              <w:rPr>
                <w:rStyle w:val="Hyperlink"/>
                <w:rFonts w:ascii="Times New Roman" w:hAnsi="Times New Roman"/>
                <w:noProof/>
                <w:sz w:val="24"/>
                <w:szCs w:val="24"/>
                <w:lang w:val="en-US"/>
              </w:rPr>
              <w:t>A. Judul</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_Toc70973668 \h </w:instrText>
            </w:r>
            <w:r w:rsidR="00BD4AE8" w:rsidRPr="00BD4AE8">
              <w:rPr>
                <w:noProof/>
                <w:webHidden/>
              </w:rPr>
            </w:r>
            <w:r w:rsidR="00BD4AE8" w:rsidRPr="00BD4AE8">
              <w:rPr>
                <w:noProof/>
                <w:webHidden/>
              </w:rPr>
              <w:fldChar w:fldCharType="separate"/>
            </w:r>
            <w:r w:rsidR="00BD4AE8" w:rsidRPr="00BD4AE8">
              <w:rPr>
                <w:noProof/>
                <w:webHidden/>
              </w:rPr>
              <w:t>1</w:t>
            </w:r>
            <w:r w:rsidR="00BD4AE8" w:rsidRPr="00BD4AE8">
              <w:rPr>
                <w:noProof/>
                <w:webHidden/>
              </w:rPr>
              <w:fldChar w:fldCharType="end"/>
            </w:r>
          </w:hyperlink>
        </w:p>
        <w:p w14:paraId="71E2162E" w14:textId="63E472E1" w:rsidR="00BD4AE8" w:rsidRPr="00BD4AE8" w:rsidRDefault="00F66E35" w:rsidP="00BD4AE8">
          <w:pPr>
            <w:pStyle w:val="TOC1"/>
            <w:rPr>
              <w:noProof/>
            </w:rPr>
          </w:pPr>
          <w:hyperlink w:anchor="_Toc70973669" w:history="1">
            <w:r w:rsidR="00BD4AE8" w:rsidRPr="00BD4AE8">
              <w:rPr>
                <w:rStyle w:val="Hyperlink"/>
                <w:rFonts w:ascii="Times New Roman" w:hAnsi="Times New Roman"/>
                <w:noProof/>
                <w:sz w:val="24"/>
                <w:szCs w:val="24"/>
                <w:lang w:val="en-US"/>
              </w:rPr>
              <w:t>B</w:t>
            </w:r>
            <w:r w:rsidR="00BD4AE8" w:rsidRPr="00BD4AE8">
              <w:rPr>
                <w:rStyle w:val="Hyperlink"/>
                <w:rFonts w:ascii="Times New Roman" w:hAnsi="Times New Roman"/>
                <w:noProof/>
                <w:sz w:val="24"/>
                <w:szCs w:val="24"/>
              </w:rPr>
              <w:t>. Latar Belakang</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_Toc70973669 \h </w:instrText>
            </w:r>
            <w:r w:rsidR="00BD4AE8" w:rsidRPr="00BD4AE8">
              <w:rPr>
                <w:noProof/>
                <w:webHidden/>
              </w:rPr>
            </w:r>
            <w:r w:rsidR="00BD4AE8" w:rsidRPr="00BD4AE8">
              <w:rPr>
                <w:noProof/>
                <w:webHidden/>
              </w:rPr>
              <w:fldChar w:fldCharType="separate"/>
            </w:r>
            <w:r w:rsidR="00BD4AE8" w:rsidRPr="00BD4AE8">
              <w:rPr>
                <w:noProof/>
                <w:webHidden/>
              </w:rPr>
              <w:t>1</w:t>
            </w:r>
            <w:r w:rsidR="00BD4AE8" w:rsidRPr="00BD4AE8">
              <w:rPr>
                <w:noProof/>
                <w:webHidden/>
              </w:rPr>
              <w:fldChar w:fldCharType="end"/>
            </w:r>
          </w:hyperlink>
        </w:p>
        <w:p w14:paraId="0979D056" w14:textId="5A18C4E1" w:rsidR="00BD4AE8" w:rsidRPr="00BD4AE8" w:rsidRDefault="00F66E35" w:rsidP="00BD4AE8">
          <w:pPr>
            <w:pStyle w:val="TOC1"/>
            <w:rPr>
              <w:noProof/>
            </w:rPr>
          </w:pPr>
          <w:hyperlink w:anchor="_Toc70973670" w:history="1">
            <w:r w:rsidR="00BD4AE8" w:rsidRPr="00BD4AE8">
              <w:rPr>
                <w:rStyle w:val="Hyperlink"/>
                <w:rFonts w:ascii="Times New Roman" w:hAnsi="Times New Roman"/>
                <w:noProof/>
                <w:sz w:val="24"/>
                <w:szCs w:val="24"/>
                <w:lang w:val="en-US"/>
              </w:rPr>
              <w:t>C</w:t>
            </w:r>
            <w:r w:rsidR="00BD4AE8" w:rsidRPr="00BD4AE8">
              <w:rPr>
                <w:rStyle w:val="Hyperlink"/>
                <w:rFonts w:ascii="Times New Roman" w:hAnsi="Times New Roman"/>
                <w:noProof/>
                <w:sz w:val="24"/>
                <w:szCs w:val="24"/>
              </w:rPr>
              <w:t>. Rumusan Masalah</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_Toc70973670 \h </w:instrText>
            </w:r>
            <w:r w:rsidR="00BD4AE8" w:rsidRPr="00BD4AE8">
              <w:rPr>
                <w:noProof/>
                <w:webHidden/>
              </w:rPr>
            </w:r>
            <w:r w:rsidR="00BD4AE8" w:rsidRPr="00BD4AE8">
              <w:rPr>
                <w:noProof/>
                <w:webHidden/>
              </w:rPr>
              <w:fldChar w:fldCharType="separate"/>
            </w:r>
            <w:r w:rsidR="00BD4AE8" w:rsidRPr="00BD4AE8">
              <w:rPr>
                <w:noProof/>
                <w:webHidden/>
              </w:rPr>
              <w:t>2</w:t>
            </w:r>
            <w:r w:rsidR="00BD4AE8" w:rsidRPr="00BD4AE8">
              <w:rPr>
                <w:noProof/>
                <w:webHidden/>
              </w:rPr>
              <w:fldChar w:fldCharType="end"/>
            </w:r>
          </w:hyperlink>
        </w:p>
        <w:p w14:paraId="213A1CD4" w14:textId="41AD3B9E" w:rsidR="00BD4AE8" w:rsidRPr="00BD4AE8" w:rsidRDefault="00F66E35" w:rsidP="00BD4AE8">
          <w:pPr>
            <w:pStyle w:val="TOC1"/>
            <w:rPr>
              <w:noProof/>
            </w:rPr>
          </w:pPr>
          <w:hyperlink w:anchor="_Toc70973671" w:history="1">
            <w:r w:rsidR="00BD4AE8" w:rsidRPr="00BD4AE8">
              <w:rPr>
                <w:rStyle w:val="Hyperlink"/>
                <w:rFonts w:ascii="Times New Roman" w:hAnsi="Times New Roman"/>
                <w:noProof/>
                <w:sz w:val="24"/>
                <w:szCs w:val="24"/>
                <w:lang w:val="en-US"/>
              </w:rPr>
              <w:t xml:space="preserve">D. </w:t>
            </w:r>
            <w:r w:rsidR="00BD4AE8" w:rsidRPr="00BD4AE8">
              <w:rPr>
                <w:rStyle w:val="Hyperlink"/>
                <w:rFonts w:ascii="Times New Roman" w:hAnsi="Times New Roman"/>
                <w:noProof/>
                <w:sz w:val="24"/>
                <w:szCs w:val="24"/>
              </w:rPr>
              <w:t xml:space="preserve">Tujuan </w:t>
            </w:r>
            <w:r w:rsidR="00BD4AE8" w:rsidRPr="00BD4AE8">
              <w:rPr>
                <w:rStyle w:val="Hyperlink"/>
                <w:rFonts w:ascii="Times New Roman" w:hAnsi="Times New Roman"/>
                <w:noProof/>
                <w:sz w:val="24"/>
                <w:szCs w:val="24"/>
                <w:lang w:val="en-US"/>
              </w:rPr>
              <w:t>&amp; Manfaat</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_Toc70973671 \h </w:instrText>
            </w:r>
            <w:r w:rsidR="00BD4AE8" w:rsidRPr="00BD4AE8">
              <w:rPr>
                <w:noProof/>
                <w:webHidden/>
              </w:rPr>
            </w:r>
            <w:r w:rsidR="00BD4AE8" w:rsidRPr="00BD4AE8">
              <w:rPr>
                <w:noProof/>
                <w:webHidden/>
              </w:rPr>
              <w:fldChar w:fldCharType="separate"/>
            </w:r>
            <w:r w:rsidR="00BD4AE8" w:rsidRPr="00BD4AE8">
              <w:rPr>
                <w:noProof/>
                <w:webHidden/>
              </w:rPr>
              <w:t>2</w:t>
            </w:r>
            <w:r w:rsidR="00BD4AE8" w:rsidRPr="00BD4AE8">
              <w:rPr>
                <w:noProof/>
                <w:webHidden/>
              </w:rPr>
              <w:fldChar w:fldCharType="end"/>
            </w:r>
          </w:hyperlink>
        </w:p>
        <w:p w14:paraId="4D70C396" w14:textId="0868FDAC" w:rsidR="00BD4AE8" w:rsidRPr="00BD4AE8" w:rsidRDefault="00F66E35" w:rsidP="00BD4AE8">
          <w:pPr>
            <w:pStyle w:val="TOC2"/>
            <w:rPr>
              <w:rFonts w:ascii="Times New Roman" w:hAnsi="Times New Roman"/>
              <w:noProof/>
              <w:sz w:val="24"/>
              <w:szCs w:val="24"/>
            </w:rPr>
          </w:pPr>
          <w:hyperlink w:anchor="_Toc70973672" w:history="1">
            <w:r w:rsidR="00BD4AE8" w:rsidRPr="00BD4AE8">
              <w:rPr>
                <w:rStyle w:val="Hyperlink"/>
                <w:rFonts w:ascii="Times New Roman" w:hAnsi="Times New Roman"/>
                <w:noProof/>
                <w:sz w:val="24"/>
                <w:szCs w:val="24"/>
              </w:rPr>
              <w:t>D.1 Tujuan</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_Toc70973672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2</w:t>
            </w:r>
            <w:r w:rsidR="00BD4AE8" w:rsidRPr="00BD4AE8">
              <w:rPr>
                <w:rFonts w:ascii="Times New Roman" w:hAnsi="Times New Roman"/>
                <w:noProof/>
                <w:webHidden/>
                <w:sz w:val="24"/>
                <w:szCs w:val="24"/>
              </w:rPr>
              <w:fldChar w:fldCharType="end"/>
            </w:r>
          </w:hyperlink>
        </w:p>
        <w:p w14:paraId="7A0C31C6" w14:textId="0A93DF30" w:rsidR="00BD4AE8" w:rsidRPr="00BD4AE8" w:rsidRDefault="00F66E35" w:rsidP="00BD4AE8">
          <w:pPr>
            <w:pStyle w:val="TOC2"/>
            <w:rPr>
              <w:rFonts w:ascii="Times New Roman" w:hAnsi="Times New Roman"/>
              <w:noProof/>
              <w:sz w:val="24"/>
              <w:szCs w:val="24"/>
            </w:rPr>
          </w:pPr>
          <w:hyperlink w:anchor="_Toc70973673" w:history="1">
            <w:r w:rsidR="00BD4AE8" w:rsidRPr="00BD4AE8">
              <w:rPr>
                <w:rStyle w:val="Hyperlink"/>
                <w:rFonts w:ascii="Times New Roman" w:hAnsi="Times New Roman"/>
                <w:noProof/>
                <w:sz w:val="24"/>
                <w:szCs w:val="24"/>
              </w:rPr>
              <w:t>D.2 Manfaat</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_Toc70973673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3</w:t>
            </w:r>
            <w:r w:rsidR="00BD4AE8" w:rsidRPr="00BD4AE8">
              <w:rPr>
                <w:rFonts w:ascii="Times New Roman" w:hAnsi="Times New Roman"/>
                <w:noProof/>
                <w:webHidden/>
                <w:sz w:val="24"/>
                <w:szCs w:val="24"/>
              </w:rPr>
              <w:fldChar w:fldCharType="end"/>
            </w:r>
          </w:hyperlink>
        </w:p>
        <w:p w14:paraId="40DE626E" w14:textId="0A7E5C52" w:rsidR="00BD4AE8" w:rsidRPr="00BD4AE8" w:rsidRDefault="00F66E35" w:rsidP="00BD4AE8">
          <w:pPr>
            <w:pStyle w:val="TOC1"/>
            <w:rPr>
              <w:noProof/>
            </w:rPr>
          </w:pPr>
          <w:hyperlink w:anchor="_Toc70973674" w:history="1">
            <w:r w:rsidR="00BD4AE8" w:rsidRPr="00BD4AE8">
              <w:rPr>
                <w:rStyle w:val="Hyperlink"/>
                <w:rFonts w:ascii="Times New Roman" w:hAnsi="Times New Roman"/>
                <w:noProof/>
                <w:sz w:val="24"/>
                <w:szCs w:val="24"/>
                <w:lang w:val="en-US"/>
              </w:rPr>
              <w:t xml:space="preserve">E. </w:t>
            </w:r>
            <w:r w:rsidR="00BD4AE8" w:rsidRPr="00BD4AE8">
              <w:rPr>
                <w:rStyle w:val="Hyperlink"/>
                <w:rFonts w:ascii="Times New Roman" w:hAnsi="Times New Roman"/>
                <w:noProof/>
                <w:sz w:val="24"/>
                <w:szCs w:val="24"/>
              </w:rPr>
              <w:t>Batasan Masalah</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_Toc70973674 \h </w:instrText>
            </w:r>
            <w:r w:rsidR="00BD4AE8" w:rsidRPr="00BD4AE8">
              <w:rPr>
                <w:noProof/>
                <w:webHidden/>
              </w:rPr>
            </w:r>
            <w:r w:rsidR="00BD4AE8" w:rsidRPr="00BD4AE8">
              <w:rPr>
                <w:noProof/>
                <w:webHidden/>
              </w:rPr>
              <w:fldChar w:fldCharType="separate"/>
            </w:r>
            <w:r w:rsidR="00BD4AE8" w:rsidRPr="00BD4AE8">
              <w:rPr>
                <w:noProof/>
                <w:webHidden/>
              </w:rPr>
              <w:t>3</w:t>
            </w:r>
            <w:r w:rsidR="00BD4AE8" w:rsidRPr="00BD4AE8">
              <w:rPr>
                <w:noProof/>
                <w:webHidden/>
              </w:rPr>
              <w:fldChar w:fldCharType="end"/>
            </w:r>
          </w:hyperlink>
        </w:p>
        <w:p w14:paraId="2E72E636" w14:textId="3B15BC5C" w:rsidR="00BD4AE8" w:rsidRPr="00BD4AE8" w:rsidRDefault="00F66E35" w:rsidP="00BD4AE8">
          <w:pPr>
            <w:pStyle w:val="TOC1"/>
            <w:rPr>
              <w:noProof/>
            </w:rPr>
          </w:pPr>
          <w:hyperlink w:anchor="_Toc70973675" w:history="1">
            <w:r w:rsidR="00BD4AE8" w:rsidRPr="00BD4AE8">
              <w:rPr>
                <w:rStyle w:val="Hyperlink"/>
                <w:rFonts w:ascii="Times New Roman" w:hAnsi="Times New Roman"/>
                <w:noProof/>
                <w:sz w:val="24"/>
                <w:szCs w:val="24"/>
                <w:lang w:val="en-US"/>
              </w:rPr>
              <w:t>F. Tinjauan Pustaka</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_Toc70973675 \h </w:instrText>
            </w:r>
            <w:r w:rsidR="00BD4AE8" w:rsidRPr="00BD4AE8">
              <w:rPr>
                <w:noProof/>
                <w:webHidden/>
              </w:rPr>
            </w:r>
            <w:r w:rsidR="00BD4AE8" w:rsidRPr="00BD4AE8">
              <w:rPr>
                <w:noProof/>
                <w:webHidden/>
              </w:rPr>
              <w:fldChar w:fldCharType="separate"/>
            </w:r>
            <w:r w:rsidR="00BD4AE8" w:rsidRPr="00BD4AE8">
              <w:rPr>
                <w:noProof/>
                <w:webHidden/>
              </w:rPr>
              <w:t>4</w:t>
            </w:r>
            <w:r w:rsidR="00BD4AE8" w:rsidRPr="00BD4AE8">
              <w:rPr>
                <w:noProof/>
                <w:webHidden/>
              </w:rPr>
              <w:fldChar w:fldCharType="end"/>
            </w:r>
          </w:hyperlink>
        </w:p>
        <w:p w14:paraId="08F66DB4" w14:textId="6CB94C5E" w:rsidR="00BD4AE8" w:rsidRPr="00BD4AE8" w:rsidRDefault="00F66E35" w:rsidP="00BD4AE8">
          <w:pPr>
            <w:pStyle w:val="TOC2"/>
            <w:rPr>
              <w:rFonts w:ascii="Times New Roman" w:hAnsi="Times New Roman"/>
              <w:noProof/>
              <w:sz w:val="24"/>
              <w:szCs w:val="24"/>
            </w:rPr>
          </w:pPr>
          <w:hyperlink w:anchor="_Toc70973676" w:history="1">
            <w:r w:rsidR="00BD4AE8" w:rsidRPr="00BD4AE8">
              <w:rPr>
                <w:rStyle w:val="Hyperlink"/>
                <w:rFonts w:ascii="Times New Roman" w:hAnsi="Times New Roman"/>
                <w:noProof/>
                <w:sz w:val="24"/>
                <w:szCs w:val="24"/>
              </w:rPr>
              <w:t>F.1 Penelitian Terdahulu</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_Toc70973676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4</w:t>
            </w:r>
            <w:r w:rsidR="00BD4AE8" w:rsidRPr="00BD4AE8">
              <w:rPr>
                <w:rFonts w:ascii="Times New Roman" w:hAnsi="Times New Roman"/>
                <w:noProof/>
                <w:webHidden/>
                <w:sz w:val="24"/>
                <w:szCs w:val="24"/>
              </w:rPr>
              <w:fldChar w:fldCharType="end"/>
            </w:r>
          </w:hyperlink>
        </w:p>
        <w:p w14:paraId="70DB3BD3" w14:textId="14FAD5E9" w:rsidR="00BD4AE8" w:rsidRPr="00BD4AE8" w:rsidRDefault="00F66E35" w:rsidP="00BD4AE8">
          <w:pPr>
            <w:pStyle w:val="TOC2"/>
            <w:rPr>
              <w:rFonts w:ascii="Times New Roman" w:hAnsi="Times New Roman"/>
              <w:noProof/>
              <w:sz w:val="24"/>
              <w:szCs w:val="24"/>
            </w:rPr>
          </w:pPr>
          <w:hyperlink w:anchor="_Toc70973677" w:history="1">
            <w:r w:rsidR="00BD4AE8" w:rsidRPr="00BD4AE8">
              <w:rPr>
                <w:rStyle w:val="Hyperlink"/>
                <w:rFonts w:ascii="Times New Roman" w:hAnsi="Times New Roman"/>
                <w:noProof/>
                <w:sz w:val="24"/>
                <w:szCs w:val="24"/>
              </w:rPr>
              <w:t xml:space="preserve">F.2 </w:t>
            </w:r>
            <w:r w:rsidR="00BD4AE8" w:rsidRPr="00BD4AE8">
              <w:rPr>
                <w:rStyle w:val="Hyperlink"/>
                <w:rFonts w:ascii="Times New Roman" w:hAnsi="Times New Roman"/>
                <w:i/>
                <w:iCs/>
                <w:noProof/>
                <w:sz w:val="24"/>
                <w:szCs w:val="24"/>
              </w:rPr>
              <w:t>Website</w:t>
            </w:r>
            <w:r w:rsidR="00BD4AE8" w:rsidRPr="00BD4AE8">
              <w:rPr>
                <w:rStyle w:val="Hyperlink"/>
                <w:rFonts w:ascii="Times New Roman" w:hAnsi="Times New Roman"/>
                <w:noProof/>
                <w:sz w:val="24"/>
                <w:szCs w:val="24"/>
              </w:rPr>
              <w:t xml:space="preserve"> Imaji Sociopreneur</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_Toc70973677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8</w:t>
            </w:r>
            <w:r w:rsidR="00BD4AE8" w:rsidRPr="00BD4AE8">
              <w:rPr>
                <w:rFonts w:ascii="Times New Roman" w:hAnsi="Times New Roman"/>
                <w:noProof/>
                <w:webHidden/>
                <w:sz w:val="24"/>
                <w:szCs w:val="24"/>
              </w:rPr>
              <w:fldChar w:fldCharType="end"/>
            </w:r>
          </w:hyperlink>
        </w:p>
        <w:p w14:paraId="2592F8A7" w14:textId="5EDF864F" w:rsidR="00BD4AE8" w:rsidRPr="00BD4AE8" w:rsidRDefault="00F66E35" w:rsidP="00BD4AE8">
          <w:pPr>
            <w:pStyle w:val="TOC2"/>
            <w:rPr>
              <w:rFonts w:ascii="Times New Roman" w:hAnsi="Times New Roman"/>
              <w:noProof/>
              <w:sz w:val="24"/>
              <w:szCs w:val="24"/>
            </w:rPr>
          </w:pPr>
          <w:hyperlink w:anchor="_Toc70973678" w:history="1">
            <w:r w:rsidR="00BD4AE8" w:rsidRPr="00BD4AE8">
              <w:rPr>
                <w:rStyle w:val="Hyperlink"/>
                <w:rFonts w:ascii="Times New Roman" w:hAnsi="Times New Roman"/>
                <w:noProof/>
                <w:sz w:val="24"/>
                <w:szCs w:val="24"/>
              </w:rPr>
              <w:t xml:space="preserve">F.3 </w:t>
            </w:r>
            <w:r w:rsidR="00BD4AE8" w:rsidRPr="00BD4AE8">
              <w:rPr>
                <w:rStyle w:val="Hyperlink"/>
                <w:rFonts w:ascii="Times New Roman" w:hAnsi="Times New Roman"/>
                <w:i/>
                <w:iCs/>
                <w:noProof/>
                <w:sz w:val="24"/>
                <w:szCs w:val="24"/>
              </w:rPr>
              <w:t>Natural Language Processing</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_Toc70973678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8</w:t>
            </w:r>
            <w:r w:rsidR="00BD4AE8" w:rsidRPr="00BD4AE8">
              <w:rPr>
                <w:rFonts w:ascii="Times New Roman" w:hAnsi="Times New Roman"/>
                <w:noProof/>
                <w:webHidden/>
                <w:sz w:val="24"/>
                <w:szCs w:val="24"/>
              </w:rPr>
              <w:fldChar w:fldCharType="end"/>
            </w:r>
          </w:hyperlink>
        </w:p>
        <w:p w14:paraId="1259E0D5" w14:textId="3C374E21" w:rsidR="00BD4AE8" w:rsidRPr="00BD4AE8" w:rsidRDefault="00F66E35" w:rsidP="00BD4AE8">
          <w:pPr>
            <w:pStyle w:val="TOC2"/>
            <w:rPr>
              <w:rFonts w:ascii="Times New Roman" w:hAnsi="Times New Roman"/>
              <w:noProof/>
              <w:sz w:val="24"/>
              <w:szCs w:val="24"/>
            </w:rPr>
          </w:pPr>
          <w:hyperlink w:anchor="_Toc70973679" w:history="1">
            <w:r w:rsidR="00BD4AE8" w:rsidRPr="00BD4AE8">
              <w:rPr>
                <w:rStyle w:val="Hyperlink"/>
                <w:rFonts w:ascii="Times New Roman" w:hAnsi="Times New Roman"/>
                <w:noProof/>
                <w:sz w:val="24"/>
                <w:szCs w:val="24"/>
              </w:rPr>
              <w:t>F.4 Kata Kunci </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_Toc70973679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9</w:t>
            </w:r>
            <w:r w:rsidR="00BD4AE8" w:rsidRPr="00BD4AE8">
              <w:rPr>
                <w:rFonts w:ascii="Times New Roman" w:hAnsi="Times New Roman"/>
                <w:noProof/>
                <w:webHidden/>
                <w:sz w:val="24"/>
                <w:szCs w:val="24"/>
              </w:rPr>
              <w:fldChar w:fldCharType="end"/>
            </w:r>
          </w:hyperlink>
        </w:p>
        <w:p w14:paraId="1D130DC5" w14:textId="5FA36129" w:rsidR="00BD4AE8" w:rsidRPr="00BD4AE8" w:rsidRDefault="00F66E35" w:rsidP="00BD4AE8">
          <w:pPr>
            <w:pStyle w:val="TOC2"/>
            <w:rPr>
              <w:rFonts w:ascii="Times New Roman" w:hAnsi="Times New Roman"/>
              <w:noProof/>
              <w:sz w:val="24"/>
              <w:szCs w:val="24"/>
            </w:rPr>
          </w:pPr>
          <w:hyperlink w:anchor="_Toc70973680" w:history="1">
            <w:r w:rsidR="00BD4AE8" w:rsidRPr="00BD4AE8">
              <w:rPr>
                <w:rStyle w:val="Hyperlink"/>
                <w:rFonts w:ascii="Times New Roman" w:hAnsi="Times New Roman"/>
                <w:noProof/>
                <w:sz w:val="24"/>
                <w:szCs w:val="24"/>
              </w:rPr>
              <w:t xml:space="preserve">F.5 </w:t>
            </w:r>
            <w:r w:rsidR="00BD4AE8" w:rsidRPr="00BD4AE8">
              <w:rPr>
                <w:rStyle w:val="Hyperlink"/>
                <w:rFonts w:ascii="Times New Roman" w:hAnsi="Times New Roman"/>
                <w:i/>
                <w:iCs/>
                <w:noProof/>
                <w:sz w:val="24"/>
                <w:szCs w:val="24"/>
              </w:rPr>
              <w:t>Text Preprocessing</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_Toc70973680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10</w:t>
            </w:r>
            <w:r w:rsidR="00BD4AE8" w:rsidRPr="00BD4AE8">
              <w:rPr>
                <w:rFonts w:ascii="Times New Roman" w:hAnsi="Times New Roman"/>
                <w:noProof/>
                <w:webHidden/>
                <w:sz w:val="24"/>
                <w:szCs w:val="24"/>
              </w:rPr>
              <w:fldChar w:fldCharType="end"/>
            </w:r>
          </w:hyperlink>
        </w:p>
        <w:p w14:paraId="7F03EF7E" w14:textId="56B69AC4" w:rsidR="00BD4AE8" w:rsidRPr="00BD4AE8" w:rsidRDefault="00F66E35" w:rsidP="00BD4AE8">
          <w:pPr>
            <w:pStyle w:val="TOC3"/>
            <w:tabs>
              <w:tab w:val="right" w:leader="dot" w:pos="7927"/>
            </w:tabs>
            <w:ind w:left="993" w:firstLine="0"/>
            <w:rPr>
              <w:rFonts w:ascii="Times New Roman" w:hAnsi="Times New Roman"/>
              <w:noProof/>
              <w:sz w:val="24"/>
              <w:szCs w:val="24"/>
            </w:rPr>
          </w:pPr>
          <w:hyperlink w:anchor="_Toc70973681" w:history="1">
            <w:r w:rsidR="00BD4AE8" w:rsidRPr="00BD4AE8">
              <w:rPr>
                <w:rStyle w:val="Hyperlink"/>
                <w:rFonts w:ascii="Times New Roman" w:hAnsi="Times New Roman"/>
                <w:noProof/>
                <w:sz w:val="24"/>
                <w:szCs w:val="24"/>
                <w:lang w:val="en-US"/>
              </w:rPr>
              <w:t xml:space="preserve">F.5.1 </w:t>
            </w:r>
            <w:r w:rsidR="00BD4AE8" w:rsidRPr="00BD4AE8">
              <w:rPr>
                <w:rStyle w:val="Hyperlink"/>
                <w:rFonts w:ascii="Times New Roman" w:hAnsi="Times New Roman"/>
                <w:i/>
                <w:iCs/>
                <w:noProof/>
                <w:sz w:val="24"/>
                <w:szCs w:val="24"/>
                <w:lang w:val="en-US"/>
              </w:rPr>
              <w:t>Case Folding</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_Toc70973681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10</w:t>
            </w:r>
            <w:r w:rsidR="00BD4AE8" w:rsidRPr="00BD4AE8">
              <w:rPr>
                <w:rFonts w:ascii="Times New Roman" w:hAnsi="Times New Roman"/>
                <w:noProof/>
                <w:webHidden/>
                <w:sz w:val="24"/>
                <w:szCs w:val="24"/>
              </w:rPr>
              <w:fldChar w:fldCharType="end"/>
            </w:r>
          </w:hyperlink>
        </w:p>
        <w:p w14:paraId="5507A610" w14:textId="636CA5D2" w:rsidR="00BD4AE8" w:rsidRPr="00BD4AE8" w:rsidRDefault="00F66E35" w:rsidP="00BD4AE8">
          <w:pPr>
            <w:pStyle w:val="TOC3"/>
            <w:tabs>
              <w:tab w:val="right" w:leader="dot" w:pos="7927"/>
            </w:tabs>
            <w:ind w:left="993" w:firstLine="0"/>
            <w:rPr>
              <w:rFonts w:ascii="Times New Roman" w:hAnsi="Times New Roman"/>
              <w:noProof/>
              <w:sz w:val="24"/>
              <w:szCs w:val="24"/>
            </w:rPr>
          </w:pPr>
          <w:hyperlink w:anchor="_Toc70973682" w:history="1">
            <w:r w:rsidR="00BD4AE8" w:rsidRPr="00BD4AE8">
              <w:rPr>
                <w:rStyle w:val="Hyperlink"/>
                <w:rFonts w:ascii="Times New Roman" w:hAnsi="Times New Roman"/>
                <w:noProof/>
                <w:sz w:val="24"/>
                <w:szCs w:val="24"/>
                <w:lang w:val="en-US"/>
              </w:rPr>
              <w:t>F.5.2</w:t>
            </w:r>
            <w:r w:rsidR="00BD4AE8" w:rsidRPr="00BD4AE8">
              <w:rPr>
                <w:rStyle w:val="Hyperlink"/>
                <w:rFonts w:ascii="Times New Roman" w:hAnsi="Times New Roman"/>
                <w:i/>
                <w:iCs/>
                <w:noProof/>
                <w:sz w:val="24"/>
                <w:szCs w:val="24"/>
                <w:lang w:val="en-US"/>
              </w:rPr>
              <w:t xml:space="preserve"> T</w:t>
            </w:r>
            <w:r w:rsidR="00BD4AE8" w:rsidRPr="00BD4AE8">
              <w:rPr>
                <w:rStyle w:val="Hyperlink"/>
                <w:rFonts w:ascii="Times New Roman" w:hAnsi="Times New Roman"/>
                <w:i/>
                <w:iCs/>
                <w:noProof/>
                <w:sz w:val="24"/>
                <w:szCs w:val="24"/>
              </w:rPr>
              <w:t>okenizing</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_Toc70973682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10</w:t>
            </w:r>
            <w:r w:rsidR="00BD4AE8" w:rsidRPr="00BD4AE8">
              <w:rPr>
                <w:rFonts w:ascii="Times New Roman" w:hAnsi="Times New Roman"/>
                <w:noProof/>
                <w:webHidden/>
                <w:sz w:val="24"/>
                <w:szCs w:val="24"/>
              </w:rPr>
              <w:fldChar w:fldCharType="end"/>
            </w:r>
          </w:hyperlink>
        </w:p>
        <w:p w14:paraId="217AA63B" w14:textId="604CA1BC" w:rsidR="00BD4AE8" w:rsidRPr="00BD4AE8" w:rsidRDefault="00F66E35" w:rsidP="00BD4AE8">
          <w:pPr>
            <w:pStyle w:val="TOC3"/>
            <w:tabs>
              <w:tab w:val="right" w:leader="dot" w:pos="7927"/>
            </w:tabs>
            <w:ind w:left="993" w:firstLine="0"/>
            <w:rPr>
              <w:rFonts w:ascii="Times New Roman" w:hAnsi="Times New Roman"/>
              <w:noProof/>
              <w:sz w:val="24"/>
              <w:szCs w:val="24"/>
            </w:rPr>
          </w:pPr>
          <w:hyperlink w:anchor="_Toc70973683" w:history="1">
            <w:r w:rsidR="00BD4AE8" w:rsidRPr="00BD4AE8">
              <w:rPr>
                <w:rStyle w:val="Hyperlink"/>
                <w:rFonts w:ascii="Times New Roman" w:hAnsi="Times New Roman"/>
                <w:noProof/>
                <w:sz w:val="24"/>
                <w:szCs w:val="24"/>
                <w:lang w:val="en-US"/>
              </w:rPr>
              <w:t xml:space="preserve">F.5.3 </w:t>
            </w:r>
            <w:r w:rsidR="00BD4AE8" w:rsidRPr="00BD4AE8">
              <w:rPr>
                <w:rStyle w:val="Hyperlink"/>
                <w:rFonts w:ascii="Times New Roman" w:hAnsi="Times New Roman"/>
                <w:i/>
                <w:iCs/>
                <w:noProof/>
                <w:sz w:val="24"/>
                <w:szCs w:val="24"/>
                <w:lang w:val="en-US"/>
              </w:rPr>
              <w:t>F</w:t>
            </w:r>
            <w:r w:rsidR="00BD4AE8" w:rsidRPr="00BD4AE8">
              <w:rPr>
                <w:rStyle w:val="Hyperlink"/>
                <w:rFonts w:ascii="Times New Roman" w:hAnsi="Times New Roman"/>
                <w:i/>
                <w:iCs/>
                <w:noProof/>
                <w:sz w:val="24"/>
                <w:szCs w:val="24"/>
              </w:rPr>
              <w:t>iltering</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_Toc70973683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11</w:t>
            </w:r>
            <w:r w:rsidR="00BD4AE8" w:rsidRPr="00BD4AE8">
              <w:rPr>
                <w:rFonts w:ascii="Times New Roman" w:hAnsi="Times New Roman"/>
                <w:noProof/>
                <w:webHidden/>
                <w:sz w:val="24"/>
                <w:szCs w:val="24"/>
              </w:rPr>
              <w:fldChar w:fldCharType="end"/>
            </w:r>
          </w:hyperlink>
        </w:p>
        <w:p w14:paraId="7947E6EB" w14:textId="0A4D8965" w:rsidR="00BD4AE8" w:rsidRPr="00BD4AE8" w:rsidRDefault="00F66E35" w:rsidP="00BD4AE8">
          <w:pPr>
            <w:pStyle w:val="TOC3"/>
            <w:tabs>
              <w:tab w:val="right" w:leader="dot" w:pos="7927"/>
            </w:tabs>
            <w:ind w:left="993" w:firstLine="0"/>
            <w:rPr>
              <w:rFonts w:ascii="Times New Roman" w:hAnsi="Times New Roman"/>
              <w:noProof/>
              <w:sz w:val="24"/>
              <w:szCs w:val="24"/>
            </w:rPr>
          </w:pPr>
          <w:hyperlink w:anchor="_Toc70973684" w:history="1">
            <w:r w:rsidR="00BD4AE8" w:rsidRPr="00BD4AE8">
              <w:rPr>
                <w:rStyle w:val="Hyperlink"/>
                <w:rFonts w:ascii="Times New Roman" w:hAnsi="Times New Roman"/>
                <w:noProof/>
                <w:sz w:val="24"/>
                <w:szCs w:val="24"/>
                <w:lang w:val="en-US"/>
              </w:rPr>
              <w:t>F.5.4</w:t>
            </w:r>
            <w:r w:rsidR="00BD4AE8" w:rsidRPr="00BD4AE8">
              <w:rPr>
                <w:rStyle w:val="Hyperlink"/>
                <w:rFonts w:ascii="Times New Roman" w:hAnsi="Times New Roman"/>
                <w:i/>
                <w:iCs/>
                <w:noProof/>
                <w:sz w:val="24"/>
                <w:szCs w:val="24"/>
                <w:lang w:val="en-US"/>
              </w:rPr>
              <w:t xml:space="preserve"> S</w:t>
            </w:r>
            <w:r w:rsidR="00BD4AE8" w:rsidRPr="00BD4AE8">
              <w:rPr>
                <w:rStyle w:val="Hyperlink"/>
                <w:rFonts w:ascii="Times New Roman" w:hAnsi="Times New Roman"/>
                <w:i/>
                <w:iCs/>
                <w:noProof/>
                <w:sz w:val="24"/>
                <w:szCs w:val="24"/>
              </w:rPr>
              <w:t>temming</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_Toc70973684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11</w:t>
            </w:r>
            <w:r w:rsidR="00BD4AE8" w:rsidRPr="00BD4AE8">
              <w:rPr>
                <w:rFonts w:ascii="Times New Roman" w:hAnsi="Times New Roman"/>
                <w:noProof/>
                <w:webHidden/>
                <w:sz w:val="24"/>
                <w:szCs w:val="24"/>
              </w:rPr>
              <w:fldChar w:fldCharType="end"/>
            </w:r>
          </w:hyperlink>
        </w:p>
        <w:p w14:paraId="5672BC22" w14:textId="78708360" w:rsidR="00BD4AE8" w:rsidRPr="00BD4AE8" w:rsidRDefault="00F66E35" w:rsidP="00BD4AE8">
          <w:pPr>
            <w:pStyle w:val="TOC3"/>
            <w:tabs>
              <w:tab w:val="right" w:leader="dot" w:pos="7927"/>
            </w:tabs>
            <w:ind w:left="993" w:firstLine="0"/>
            <w:rPr>
              <w:rFonts w:ascii="Times New Roman" w:hAnsi="Times New Roman"/>
              <w:noProof/>
              <w:sz w:val="24"/>
              <w:szCs w:val="24"/>
            </w:rPr>
          </w:pPr>
          <w:hyperlink w:anchor="_Toc70973685" w:history="1">
            <w:r w:rsidR="00BD4AE8" w:rsidRPr="00BD4AE8">
              <w:rPr>
                <w:rStyle w:val="Hyperlink"/>
                <w:rFonts w:ascii="Times New Roman" w:hAnsi="Times New Roman"/>
                <w:noProof/>
                <w:sz w:val="24"/>
                <w:szCs w:val="24"/>
                <w:lang w:val="en-US"/>
              </w:rPr>
              <w:t xml:space="preserve">F.5.5 </w:t>
            </w:r>
            <w:r w:rsidR="00BD4AE8" w:rsidRPr="00BD4AE8">
              <w:rPr>
                <w:rStyle w:val="Hyperlink"/>
                <w:rFonts w:ascii="Times New Roman" w:hAnsi="Times New Roman"/>
                <w:i/>
                <w:iCs/>
                <w:noProof/>
                <w:sz w:val="24"/>
                <w:szCs w:val="24"/>
                <w:lang w:val="en-US"/>
              </w:rPr>
              <w:t>Parts-of-Speech Tagging</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_Toc70973685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11</w:t>
            </w:r>
            <w:r w:rsidR="00BD4AE8" w:rsidRPr="00BD4AE8">
              <w:rPr>
                <w:rFonts w:ascii="Times New Roman" w:hAnsi="Times New Roman"/>
                <w:noProof/>
                <w:webHidden/>
                <w:sz w:val="24"/>
                <w:szCs w:val="24"/>
              </w:rPr>
              <w:fldChar w:fldCharType="end"/>
            </w:r>
          </w:hyperlink>
        </w:p>
        <w:p w14:paraId="0AA83A73" w14:textId="0A5DB826" w:rsidR="00BD4AE8" w:rsidRPr="00BD4AE8" w:rsidRDefault="00F66E35" w:rsidP="00BD4AE8">
          <w:pPr>
            <w:pStyle w:val="TOC2"/>
            <w:rPr>
              <w:rFonts w:ascii="Times New Roman" w:hAnsi="Times New Roman"/>
              <w:noProof/>
              <w:sz w:val="24"/>
              <w:szCs w:val="24"/>
            </w:rPr>
          </w:pPr>
          <w:hyperlink w:anchor="_Toc70973686" w:history="1">
            <w:r w:rsidR="00BD4AE8" w:rsidRPr="00BD4AE8">
              <w:rPr>
                <w:rStyle w:val="Hyperlink"/>
                <w:rFonts w:ascii="Times New Roman" w:hAnsi="Times New Roman"/>
                <w:noProof/>
                <w:sz w:val="24"/>
                <w:szCs w:val="24"/>
              </w:rPr>
              <w:t xml:space="preserve">F.6 </w:t>
            </w:r>
            <w:r w:rsidR="00BD4AE8" w:rsidRPr="00BD4AE8">
              <w:rPr>
                <w:rStyle w:val="Hyperlink"/>
                <w:rFonts w:ascii="Times New Roman" w:hAnsi="Times New Roman"/>
                <w:i/>
                <w:iCs/>
                <w:noProof/>
                <w:sz w:val="24"/>
                <w:szCs w:val="24"/>
              </w:rPr>
              <w:t>Textrank</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_Toc70973686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12</w:t>
            </w:r>
            <w:r w:rsidR="00BD4AE8" w:rsidRPr="00BD4AE8">
              <w:rPr>
                <w:rFonts w:ascii="Times New Roman" w:hAnsi="Times New Roman"/>
                <w:noProof/>
                <w:webHidden/>
                <w:sz w:val="24"/>
                <w:szCs w:val="24"/>
              </w:rPr>
              <w:fldChar w:fldCharType="end"/>
            </w:r>
          </w:hyperlink>
        </w:p>
        <w:p w14:paraId="72D6F5F0" w14:textId="15CCF1FE" w:rsidR="00BD4AE8" w:rsidRPr="00BD4AE8" w:rsidRDefault="00F66E35" w:rsidP="00BD4AE8">
          <w:pPr>
            <w:pStyle w:val="TOC1"/>
            <w:rPr>
              <w:noProof/>
            </w:rPr>
          </w:pPr>
          <w:hyperlink w:anchor="_Toc70973687" w:history="1">
            <w:r w:rsidR="00BD4AE8" w:rsidRPr="00BD4AE8">
              <w:rPr>
                <w:rStyle w:val="Hyperlink"/>
                <w:rFonts w:ascii="Times New Roman" w:hAnsi="Times New Roman"/>
                <w:noProof/>
                <w:sz w:val="24"/>
                <w:szCs w:val="24"/>
                <w:lang w:val="en-US"/>
              </w:rPr>
              <w:t>G. Metodologi Penelitian</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_Toc70973687 \h </w:instrText>
            </w:r>
            <w:r w:rsidR="00BD4AE8" w:rsidRPr="00BD4AE8">
              <w:rPr>
                <w:noProof/>
                <w:webHidden/>
              </w:rPr>
            </w:r>
            <w:r w:rsidR="00BD4AE8" w:rsidRPr="00BD4AE8">
              <w:rPr>
                <w:noProof/>
                <w:webHidden/>
              </w:rPr>
              <w:fldChar w:fldCharType="separate"/>
            </w:r>
            <w:r w:rsidR="00BD4AE8" w:rsidRPr="00BD4AE8">
              <w:rPr>
                <w:noProof/>
                <w:webHidden/>
              </w:rPr>
              <w:t>15</w:t>
            </w:r>
            <w:r w:rsidR="00BD4AE8" w:rsidRPr="00BD4AE8">
              <w:rPr>
                <w:noProof/>
                <w:webHidden/>
              </w:rPr>
              <w:fldChar w:fldCharType="end"/>
            </w:r>
          </w:hyperlink>
        </w:p>
        <w:p w14:paraId="3BA5DFD0" w14:textId="4088C1E2" w:rsidR="00BD4AE8" w:rsidRPr="00BD4AE8" w:rsidRDefault="00F66E35" w:rsidP="00BD4AE8">
          <w:pPr>
            <w:pStyle w:val="TOC2"/>
            <w:rPr>
              <w:rFonts w:ascii="Times New Roman" w:hAnsi="Times New Roman"/>
              <w:noProof/>
              <w:sz w:val="24"/>
              <w:szCs w:val="24"/>
            </w:rPr>
          </w:pPr>
          <w:hyperlink w:anchor="_Toc70973688" w:history="1">
            <w:r w:rsidR="00BD4AE8" w:rsidRPr="00BD4AE8">
              <w:rPr>
                <w:rStyle w:val="Hyperlink"/>
                <w:rFonts w:ascii="Times New Roman" w:hAnsi="Times New Roman"/>
                <w:noProof/>
                <w:sz w:val="24"/>
                <w:szCs w:val="24"/>
              </w:rPr>
              <w:t>G.1 Jenis Penelitian</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_Toc70973688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15</w:t>
            </w:r>
            <w:r w:rsidR="00BD4AE8" w:rsidRPr="00BD4AE8">
              <w:rPr>
                <w:rFonts w:ascii="Times New Roman" w:hAnsi="Times New Roman"/>
                <w:noProof/>
                <w:webHidden/>
                <w:sz w:val="24"/>
                <w:szCs w:val="24"/>
              </w:rPr>
              <w:fldChar w:fldCharType="end"/>
            </w:r>
          </w:hyperlink>
        </w:p>
        <w:p w14:paraId="6588107E" w14:textId="1BA606C4" w:rsidR="00BD4AE8" w:rsidRPr="00BD4AE8" w:rsidRDefault="00F66E35" w:rsidP="00BD4AE8">
          <w:pPr>
            <w:pStyle w:val="TOC2"/>
            <w:rPr>
              <w:rFonts w:ascii="Times New Roman" w:hAnsi="Times New Roman"/>
              <w:noProof/>
              <w:sz w:val="24"/>
              <w:szCs w:val="24"/>
            </w:rPr>
          </w:pPr>
          <w:hyperlink w:anchor="_Toc70973689" w:history="1">
            <w:r w:rsidR="00BD4AE8" w:rsidRPr="00BD4AE8">
              <w:rPr>
                <w:rStyle w:val="Hyperlink"/>
                <w:rFonts w:ascii="Times New Roman" w:hAnsi="Times New Roman"/>
                <w:noProof/>
                <w:sz w:val="24"/>
                <w:szCs w:val="24"/>
              </w:rPr>
              <w:t>G.2 Objek Penelitian</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_Toc70973689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15</w:t>
            </w:r>
            <w:r w:rsidR="00BD4AE8" w:rsidRPr="00BD4AE8">
              <w:rPr>
                <w:rFonts w:ascii="Times New Roman" w:hAnsi="Times New Roman"/>
                <w:noProof/>
                <w:webHidden/>
                <w:sz w:val="24"/>
                <w:szCs w:val="24"/>
              </w:rPr>
              <w:fldChar w:fldCharType="end"/>
            </w:r>
          </w:hyperlink>
        </w:p>
        <w:p w14:paraId="2FED9B20" w14:textId="6085A65E" w:rsidR="00BD4AE8" w:rsidRPr="00BD4AE8" w:rsidRDefault="00F66E35" w:rsidP="00BD4AE8">
          <w:pPr>
            <w:pStyle w:val="TOC2"/>
            <w:rPr>
              <w:rFonts w:ascii="Times New Roman" w:hAnsi="Times New Roman"/>
              <w:noProof/>
              <w:sz w:val="24"/>
              <w:szCs w:val="24"/>
            </w:rPr>
          </w:pPr>
          <w:hyperlink w:anchor="_Toc70973690" w:history="1">
            <w:r w:rsidR="00BD4AE8" w:rsidRPr="00BD4AE8">
              <w:rPr>
                <w:rStyle w:val="Hyperlink"/>
                <w:rFonts w:ascii="Times New Roman" w:hAnsi="Times New Roman"/>
                <w:noProof/>
                <w:sz w:val="24"/>
                <w:szCs w:val="24"/>
              </w:rPr>
              <w:t>G.3 Tempat dan Waktu Penelitian</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_Toc70973690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16</w:t>
            </w:r>
            <w:r w:rsidR="00BD4AE8" w:rsidRPr="00BD4AE8">
              <w:rPr>
                <w:rFonts w:ascii="Times New Roman" w:hAnsi="Times New Roman"/>
                <w:noProof/>
                <w:webHidden/>
                <w:sz w:val="24"/>
                <w:szCs w:val="24"/>
              </w:rPr>
              <w:fldChar w:fldCharType="end"/>
            </w:r>
          </w:hyperlink>
        </w:p>
        <w:p w14:paraId="4964DCF0" w14:textId="5EC1ACFB" w:rsidR="00BD4AE8" w:rsidRPr="00BD4AE8" w:rsidRDefault="00F66E35" w:rsidP="00BD4AE8">
          <w:pPr>
            <w:pStyle w:val="TOC2"/>
            <w:rPr>
              <w:rFonts w:ascii="Times New Roman" w:hAnsi="Times New Roman"/>
              <w:noProof/>
              <w:sz w:val="24"/>
              <w:szCs w:val="24"/>
            </w:rPr>
          </w:pPr>
          <w:hyperlink w:anchor="_Toc70973691" w:history="1">
            <w:r w:rsidR="00BD4AE8" w:rsidRPr="00BD4AE8">
              <w:rPr>
                <w:rStyle w:val="Hyperlink"/>
                <w:rFonts w:ascii="Times New Roman" w:hAnsi="Times New Roman"/>
                <w:noProof/>
                <w:sz w:val="24"/>
                <w:szCs w:val="24"/>
              </w:rPr>
              <w:t>G.4 Gambaran Sistem</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_Toc70973691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16</w:t>
            </w:r>
            <w:r w:rsidR="00BD4AE8" w:rsidRPr="00BD4AE8">
              <w:rPr>
                <w:rFonts w:ascii="Times New Roman" w:hAnsi="Times New Roman"/>
                <w:noProof/>
                <w:webHidden/>
                <w:sz w:val="24"/>
                <w:szCs w:val="24"/>
              </w:rPr>
              <w:fldChar w:fldCharType="end"/>
            </w:r>
          </w:hyperlink>
        </w:p>
        <w:p w14:paraId="3D7CB383" w14:textId="5557B426" w:rsidR="00BD4AE8" w:rsidRPr="00BD4AE8" w:rsidRDefault="00F66E35" w:rsidP="00BD4AE8">
          <w:pPr>
            <w:pStyle w:val="TOC2"/>
            <w:rPr>
              <w:rFonts w:ascii="Times New Roman" w:hAnsi="Times New Roman"/>
              <w:noProof/>
              <w:sz w:val="24"/>
              <w:szCs w:val="24"/>
            </w:rPr>
          </w:pPr>
          <w:hyperlink w:anchor="_Toc70973692" w:history="1">
            <w:r w:rsidR="00BD4AE8" w:rsidRPr="00BD4AE8">
              <w:rPr>
                <w:rStyle w:val="Hyperlink"/>
                <w:rFonts w:ascii="Times New Roman" w:hAnsi="Times New Roman"/>
                <w:noProof/>
                <w:sz w:val="24"/>
                <w:szCs w:val="24"/>
              </w:rPr>
              <w:t>G.5 Tahapan Penlitian</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_Toc70973692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17</w:t>
            </w:r>
            <w:r w:rsidR="00BD4AE8" w:rsidRPr="00BD4AE8">
              <w:rPr>
                <w:rFonts w:ascii="Times New Roman" w:hAnsi="Times New Roman"/>
                <w:noProof/>
                <w:webHidden/>
                <w:sz w:val="24"/>
                <w:szCs w:val="24"/>
              </w:rPr>
              <w:fldChar w:fldCharType="end"/>
            </w:r>
          </w:hyperlink>
        </w:p>
        <w:p w14:paraId="73FF77A3" w14:textId="5A1258B6" w:rsidR="00BD4AE8" w:rsidRPr="00BD4AE8" w:rsidRDefault="00F66E35" w:rsidP="00BD4AE8">
          <w:pPr>
            <w:pStyle w:val="TOC3"/>
            <w:tabs>
              <w:tab w:val="right" w:leader="dot" w:pos="7927"/>
            </w:tabs>
            <w:ind w:left="993" w:firstLine="0"/>
            <w:rPr>
              <w:rFonts w:ascii="Times New Roman" w:hAnsi="Times New Roman"/>
              <w:noProof/>
              <w:sz w:val="24"/>
              <w:szCs w:val="24"/>
            </w:rPr>
          </w:pPr>
          <w:hyperlink w:anchor="_Toc70973693" w:history="1">
            <w:r w:rsidR="00BD4AE8" w:rsidRPr="00BD4AE8">
              <w:rPr>
                <w:rStyle w:val="Hyperlink"/>
                <w:rFonts w:ascii="Times New Roman" w:hAnsi="Times New Roman"/>
                <w:noProof/>
                <w:sz w:val="24"/>
                <w:szCs w:val="24"/>
              </w:rPr>
              <w:t>G.</w:t>
            </w:r>
            <w:r w:rsidR="00BD4AE8" w:rsidRPr="00BD4AE8">
              <w:rPr>
                <w:rStyle w:val="Hyperlink"/>
                <w:rFonts w:ascii="Times New Roman" w:hAnsi="Times New Roman"/>
                <w:noProof/>
                <w:sz w:val="24"/>
                <w:szCs w:val="24"/>
                <w:lang w:val="en-US"/>
              </w:rPr>
              <w:t>5</w:t>
            </w:r>
            <w:r w:rsidR="00BD4AE8" w:rsidRPr="00BD4AE8">
              <w:rPr>
                <w:rStyle w:val="Hyperlink"/>
                <w:rFonts w:ascii="Times New Roman" w:hAnsi="Times New Roman"/>
                <w:noProof/>
                <w:sz w:val="24"/>
                <w:szCs w:val="24"/>
              </w:rPr>
              <w:t>.1 Pengumpulan dan pengolahan data</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_Toc70973693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17</w:t>
            </w:r>
            <w:r w:rsidR="00BD4AE8" w:rsidRPr="00BD4AE8">
              <w:rPr>
                <w:rFonts w:ascii="Times New Roman" w:hAnsi="Times New Roman"/>
                <w:noProof/>
                <w:webHidden/>
                <w:sz w:val="24"/>
                <w:szCs w:val="24"/>
              </w:rPr>
              <w:fldChar w:fldCharType="end"/>
            </w:r>
          </w:hyperlink>
        </w:p>
        <w:p w14:paraId="2A9D9A42" w14:textId="6A9D2CE7" w:rsidR="00BD4AE8" w:rsidRPr="00BD4AE8" w:rsidRDefault="00F66E35" w:rsidP="00BD4AE8">
          <w:pPr>
            <w:pStyle w:val="TOC3"/>
            <w:tabs>
              <w:tab w:val="right" w:leader="dot" w:pos="7927"/>
            </w:tabs>
            <w:ind w:left="993" w:firstLine="0"/>
            <w:rPr>
              <w:rFonts w:ascii="Times New Roman" w:hAnsi="Times New Roman"/>
              <w:noProof/>
              <w:sz w:val="24"/>
              <w:szCs w:val="24"/>
            </w:rPr>
          </w:pPr>
          <w:hyperlink w:anchor="_Toc70973694" w:history="1">
            <w:r w:rsidR="00BD4AE8" w:rsidRPr="00BD4AE8">
              <w:rPr>
                <w:rStyle w:val="Hyperlink"/>
                <w:rFonts w:ascii="Times New Roman" w:hAnsi="Times New Roman"/>
                <w:noProof/>
                <w:sz w:val="24"/>
                <w:szCs w:val="24"/>
              </w:rPr>
              <w:t>G.</w:t>
            </w:r>
            <w:r w:rsidR="00BD4AE8" w:rsidRPr="00BD4AE8">
              <w:rPr>
                <w:rStyle w:val="Hyperlink"/>
                <w:rFonts w:ascii="Times New Roman" w:hAnsi="Times New Roman"/>
                <w:noProof/>
                <w:sz w:val="24"/>
                <w:szCs w:val="24"/>
                <w:lang w:val="en-US"/>
              </w:rPr>
              <w:t>5</w:t>
            </w:r>
            <w:r w:rsidR="00BD4AE8" w:rsidRPr="00BD4AE8">
              <w:rPr>
                <w:rStyle w:val="Hyperlink"/>
                <w:rFonts w:ascii="Times New Roman" w:hAnsi="Times New Roman"/>
                <w:noProof/>
                <w:sz w:val="24"/>
                <w:szCs w:val="24"/>
              </w:rPr>
              <w:t>.</w:t>
            </w:r>
            <w:r w:rsidR="00BD4AE8" w:rsidRPr="00BD4AE8">
              <w:rPr>
                <w:rStyle w:val="Hyperlink"/>
                <w:rFonts w:ascii="Times New Roman" w:hAnsi="Times New Roman"/>
                <w:noProof/>
                <w:sz w:val="24"/>
                <w:szCs w:val="24"/>
                <w:lang w:val="en-US"/>
              </w:rPr>
              <w:t>2</w:t>
            </w:r>
            <w:r w:rsidR="00BD4AE8" w:rsidRPr="00BD4AE8">
              <w:rPr>
                <w:rStyle w:val="Hyperlink"/>
                <w:rFonts w:ascii="Times New Roman" w:hAnsi="Times New Roman"/>
                <w:noProof/>
                <w:sz w:val="24"/>
                <w:szCs w:val="24"/>
              </w:rPr>
              <w:t xml:space="preserve"> Pembangunan </w:t>
            </w:r>
            <w:r w:rsidR="00BD4AE8" w:rsidRPr="00BD4AE8">
              <w:rPr>
                <w:rStyle w:val="Hyperlink"/>
                <w:rFonts w:ascii="Times New Roman" w:hAnsi="Times New Roman"/>
                <w:i/>
                <w:iCs/>
                <w:noProof/>
                <w:sz w:val="24"/>
                <w:szCs w:val="24"/>
              </w:rPr>
              <w:t>REST</w:t>
            </w:r>
            <w:r w:rsidR="00BD4AE8" w:rsidRPr="00BD4AE8">
              <w:rPr>
                <w:rStyle w:val="Hyperlink"/>
                <w:rFonts w:ascii="Times New Roman" w:hAnsi="Times New Roman"/>
                <w:i/>
                <w:iCs/>
                <w:noProof/>
                <w:sz w:val="24"/>
                <w:szCs w:val="24"/>
                <w:lang w:val="en-US"/>
              </w:rPr>
              <w:t>ful</w:t>
            </w:r>
            <w:r w:rsidR="00BD4AE8" w:rsidRPr="00BD4AE8">
              <w:rPr>
                <w:rStyle w:val="Hyperlink"/>
                <w:rFonts w:ascii="Times New Roman" w:hAnsi="Times New Roman"/>
                <w:i/>
                <w:iCs/>
                <w:noProof/>
                <w:sz w:val="24"/>
                <w:szCs w:val="24"/>
              </w:rPr>
              <w:t xml:space="preserve"> API</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_Toc70973694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18</w:t>
            </w:r>
            <w:r w:rsidR="00BD4AE8" w:rsidRPr="00BD4AE8">
              <w:rPr>
                <w:rFonts w:ascii="Times New Roman" w:hAnsi="Times New Roman"/>
                <w:noProof/>
                <w:webHidden/>
                <w:sz w:val="24"/>
                <w:szCs w:val="24"/>
              </w:rPr>
              <w:fldChar w:fldCharType="end"/>
            </w:r>
          </w:hyperlink>
        </w:p>
        <w:p w14:paraId="7B339B22" w14:textId="01577CDE" w:rsidR="00BD4AE8" w:rsidRPr="00BD4AE8" w:rsidRDefault="00F66E35" w:rsidP="00BD4AE8">
          <w:pPr>
            <w:pStyle w:val="TOC3"/>
            <w:tabs>
              <w:tab w:val="right" w:leader="dot" w:pos="7927"/>
            </w:tabs>
            <w:ind w:left="993" w:firstLine="0"/>
            <w:rPr>
              <w:rFonts w:ascii="Times New Roman" w:hAnsi="Times New Roman"/>
              <w:noProof/>
              <w:sz w:val="24"/>
              <w:szCs w:val="24"/>
            </w:rPr>
          </w:pPr>
          <w:hyperlink w:anchor="_Toc70973695" w:history="1">
            <w:r w:rsidR="00BD4AE8" w:rsidRPr="00BD4AE8">
              <w:rPr>
                <w:rStyle w:val="Hyperlink"/>
                <w:rFonts w:ascii="Times New Roman" w:hAnsi="Times New Roman"/>
                <w:noProof/>
                <w:sz w:val="24"/>
                <w:szCs w:val="24"/>
              </w:rPr>
              <w:t>G.</w:t>
            </w:r>
            <w:r w:rsidR="00BD4AE8" w:rsidRPr="00BD4AE8">
              <w:rPr>
                <w:rStyle w:val="Hyperlink"/>
                <w:rFonts w:ascii="Times New Roman" w:hAnsi="Times New Roman"/>
                <w:noProof/>
                <w:sz w:val="24"/>
                <w:szCs w:val="24"/>
                <w:lang w:val="en-US"/>
              </w:rPr>
              <w:t>5</w:t>
            </w:r>
            <w:r w:rsidR="00BD4AE8" w:rsidRPr="00BD4AE8">
              <w:rPr>
                <w:rStyle w:val="Hyperlink"/>
                <w:rFonts w:ascii="Times New Roman" w:hAnsi="Times New Roman"/>
                <w:noProof/>
                <w:sz w:val="24"/>
                <w:szCs w:val="24"/>
              </w:rPr>
              <w:t>.</w:t>
            </w:r>
            <w:r w:rsidR="00BD4AE8" w:rsidRPr="00BD4AE8">
              <w:rPr>
                <w:rStyle w:val="Hyperlink"/>
                <w:rFonts w:ascii="Times New Roman" w:hAnsi="Times New Roman"/>
                <w:noProof/>
                <w:sz w:val="24"/>
                <w:szCs w:val="24"/>
                <w:lang w:val="en-US"/>
              </w:rPr>
              <w:t>3</w:t>
            </w:r>
            <w:r w:rsidR="00BD4AE8" w:rsidRPr="00BD4AE8">
              <w:rPr>
                <w:rStyle w:val="Hyperlink"/>
                <w:rFonts w:ascii="Times New Roman" w:hAnsi="Times New Roman"/>
                <w:noProof/>
                <w:sz w:val="24"/>
                <w:szCs w:val="24"/>
              </w:rPr>
              <w:t xml:space="preserve"> </w:t>
            </w:r>
            <w:r w:rsidR="00BD4AE8" w:rsidRPr="00BD4AE8">
              <w:rPr>
                <w:rStyle w:val="Hyperlink"/>
                <w:rFonts w:ascii="Times New Roman" w:hAnsi="Times New Roman"/>
                <w:noProof/>
                <w:sz w:val="24"/>
                <w:szCs w:val="24"/>
                <w:lang w:val="en-US"/>
              </w:rPr>
              <w:t>Penghubungan</w:t>
            </w:r>
            <w:r w:rsidR="00BD4AE8" w:rsidRPr="00BD4AE8">
              <w:rPr>
                <w:rStyle w:val="Hyperlink"/>
                <w:rFonts w:ascii="Times New Roman" w:hAnsi="Times New Roman"/>
                <w:noProof/>
                <w:sz w:val="24"/>
                <w:szCs w:val="24"/>
              </w:rPr>
              <w:t xml:space="preserve"> </w:t>
            </w:r>
            <w:r w:rsidR="00BD4AE8" w:rsidRPr="00BD4AE8">
              <w:rPr>
                <w:rStyle w:val="Hyperlink"/>
                <w:rFonts w:ascii="Times New Roman" w:hAnsi="Times New Roman"/>
                <w:i/>
                <w:iCs/>
                <w:noProof/>
                <w:sz w:val="24"/>
                <w:szCs w:val="24"/>
              </w:rPr>
              <w:t>REST</w:t>
            </w:r>
            <w:r w:rsidR="00BD4AE8" w:rsidRPr="00BD4AE8">
              <w:rPr>
                <w:rStyle w:val="Hyperlink"/>
                <w:rFonts w:ascii="Times New Roman" w:hAnsi="Times New Roman"/>
                <w:i/>
                <w:iCs/>
                <w:noProof/>
                <w:sz w:val="24"/>
                <w:szCs w:val="24"/>
                <w:lang w:val="en-US"/>
              </w:rPr>
              <w:t>ful</w:t>
            </w:r>
            <w:r w:rsidR="00BD4AE8" w:rsidRPr="00BD4AE8">
              <w:rPr>
                <w:rStyle w:val="Hyperlink"/>
                <w:rFonts w:ascii="Times New Roman" w:hAnsi="Times New Roman"/>
                <w:i/>
                <w:iCs/>
                <w:noProof/>
                <w:sz w:val="24"/>
                <w:szCs w:val="24"/>
              </w:rPr>
              <w:t xml:space="preserve"> API</w:t>
            </w:r>
            <w:r w:rsidR="00BD4AE8" w:rsidRPr="00BD4AE8">
              <w:rPr>
                <w:rStyle w:val="Hyperlink"/>
                <w:rFonts w:ascii="Times New Roman" w:hAnsi="Times New Roman"/>
                <w:noProof/>
                <w:sz w:val="24"/>
                <w:szCs w:val="24"/>
              </w:rPr>
              <w:t xml:space="preserve"> </w:t>
            </w:r>
            <w:r w:rsidR="00BD4AE8" w:rsidRPr="00BD4AE8">
              <w:rPr>
                <w:rStyle w:val="Hyperlink"/>
                <w:rFonts w:ascii="Times New Roman" w:hAnsi="Times New Roman"/>
                <w:noProof/>
                <w:sz w:val="24"/>
                <w:szCs w:val="24"/>
                <w:lang w:val="en-US"/>
              </w:rPr>
              <w:t xml:space="preserve">Textrank </w:t>
            </w:r>
            <w:r w:rsidR="00BD4AE8" w:rsidRPr="00BD4AE8">
              <w:rPr>
                <w:rStyle w:val="Hyperlink"/>
                <w:rFonts w:ascii="Times New Roman" w:hAnsi="Times New Roman"/>
                <w:noProof/>
                <w:sz w:val="24"/>
                <w:szCs w:val="24"/>
              </w:rPr>
              <w:t xml:space="preserve">yang telah dibangun ke </w:t>
            </w:r>
            <w:r w:rsidR="00BD4AE8" w:rsidRPr="00BD4AE8">
              <w:rPr>
                <w:rStyle w:val="Hyperlink"/>
                <w:rFonts w:ascii="Times New Roman" w:hAnsi="Times New Roman"/>
                <w:i/>
                <w:iCs/>
                <w:noProof/>
                <w:sz w:val="24"/>
                <w:szCs w:val="24"/>
              </w:rPr>
              <w:t>Website</w:t>
            </w:r>
            <w:r w:rsidR="00BD4AE8" w:rsidRPr="00BD4AE8">
              <w:rPr>
                <w:rStyle w:val="Hyperlink"/>
                <w:rFonts w:ascii="Times New Roman" w:hAnsi="Times New Roman"/>
                <w:noProof/>
                <w:sz w:val="24"/>
                <w:szCs w:val="24"/>
              </w:rPr>
              <w:t xml:space="preserve"> </w:t>
            </w:r>
            <w:r w:rsidR="00BD4AE8" w:rsidRPr="00BD4AE8">
              <w:rPr>
                <w:rStyle w:val="Hyperlink"/>
                <w:rFonts w:ascii="Times New Roman" w:hAnsi="Times New Roman"/>
                <w:noProof/>
                <w:sz w:val="24"/>
                <w:szCs w:val="24"/>
                <w:lang w:val="en-US"/>
              </w:rPr>
              <w:t>I</w:t>
            </w:r>
            <w:r w:rsidR="00BD4AE8" w:rsidRPr="00BD4AE8">
              <w:rPr>
                <w:rStyle w:val="Hyperlink"/>
                <w:rFonts w:ascii="Times New Roman" w:hAnsi="Times New Roman"/>
                <w:noProof/>
                <w:sz w:val="24"/>
                <w:szCs w:val="24"/>
              </w:rPr>
              <w:t xml:space="preserve">maji </w:t>
            </w:r>
            <w:r w:rsidR="00BD4AE8" w:rsidRPr="00BD4AE8">
              <w:rPr>
                <w:rStyle w:val="Hyperlink"/>
                <w:rFonts w:ascii="Times New Roman" w:hAnsi="Times New Roman"/>
                <w:noProof/>
                <w:sz w:val="24"/>
                <w:szCs w:val="24"/>
                <w:lang w:val="en-US"/>
              </w:rPr>
              <w:t>S</w:t>
            </w:r>
            <w:r w:rsidR="00BD4AE8" w:rsidRPr="00BD4AE8">
              <w:rPr>
                <w:rStyle w:val="Hyperlink"/>
                <w:rFonts w:ascii="Times New Roman" w:hAnsi="Times New Roman"/>
                <w:noProof/>
                <w:sz w:val="24"/>
                <w:szCs w:val="24"/>
              </w:rPr>
              <w:t>ociopreneur</w:t>
            </w:r>
            <w:r w:rsidR="00BD4AE8" w:rsidRPr="00BD4AE8">
              <w:rPr>
                <w:rFonts w:ascii="Times New Roman" w:hAnsi="Times New Roman"/>
                <w:noProof/>
                <w:webHidden/>
                <w:sz w:val="24"/>
                <w:szCs w:val="24"/>
              </w:rPr>
              <w:tab/>
            </w:r>
            <w:r w:rsidR="00BD4AE8" w:rsidRPr="00BD4AE8">
              <w:rPr>
                <w:rFonts w:ascii="Times New Roman" w:hAnsi="Times New Roman"/>
                <w:noProof/>
                <w:webHidden/>
                <w:sz w:val="24"/>
                <w:szCs w:val="24"/>
              </w:rPr>
              <w:fldChar w:fldCharType="begin"/>
            </w:r>
            <w:r w:rsidR="00BD4AE8" w:rsidRPr="00BD4AE8">
              <w:rPr>
                <w:rFonts w:ascii="Times New Roman" w:hAnsi="Times New Roman"/>
                <w:noProof/>
                <w:webHidden/>
                <w:sz w:val="24"/>
                <w:szCs w:val="24"/>
              </w:rPr>
              <w:instrText xml:space="preserve"> PAGEREF _Toc70973695 \h </w:instrText>
            </w:r>
            <w:r w:rsidR="00BD4AE8" w:rsidRPr="00BD4AE8">
              <w:rPr>
                <w:rFonts w:ascii="Times New Roman" w:hAnsi="Times New Roman"/>
                <w:noProof/>
                <w:webHidden/>
                <w:sz w:val="24"/>
                <w:szCs w:val="24"/>
              </w:rPr>
            </w:r>
            <w:r w:rsidR="00BD4AE8" w:rsidRPr="00BD4AE8">
              <w:rPr>
                <w:rFonts w:ascii="Times New Roman" w:hAnsi="Times New Roman"/>
                <w:noProof/>
                <w:webHidden/>
                <w:sz w:val="24"/>
                <w:szCs w:val="24"/>
              </w:rPr>
              <w:fldChar w:fldCharType="separate"/>
            </w:r>
            <w:r w:rsidR="00BD4AE8" w:rsidRPr="00BD4AE8">
              <w:rPr>
                <w:rFonts w:ascii="Times New Roman" w:hAnsi="Times New Roman"/>
                <w:noProof/>
                <w:webHidden/>
                <w:sz w:val="24"/>
                <w:szCs w:val="24"/>
              </w:rPr>
              <w:t>23</w:t>
            </w:r>
            <w:r w:rsidR="00BD4AE8" w:rsidRPr="00BD4AE8">
              <w:rPr>
                <w:rFonts w:ascii="Times New Roman" w:hAnsi="Times New Roman"/>
                <w:noProof/>
                <w:webHidden/>
                <w:sz w:val="24"/>
                <w:szCs w:val="24"/>
              </w:rPr>
              <w:fldChar w:fldCharType="end"/>
            </w:r>
          </w:hyperlink>
        </w:p>
        <w:p w14:paraId="05D35A4C" w14:textId="63AA45A3" w:rsidR="00BD4AE8" w:rsidRPr="00BD4AE8" w:rsidRDefault="00F66E35" w:rsidP="00BD4AE8">
          <w:pPr>
            <w:pStyle w:val="TOC1"/>
            <w:rPr>
              <w:noProof/>
            </w:rPr>
          </w:pPr>
          <w:hyperlink w:anchor="_Toc70973696" w:history="1">
            <w:r w:rsidR="00BD4AE8" w:rsidRPr="00BD4AE8">
              <w:rPr>
                <w:rStyle w:val="Hyperlink"/>
                <w:rFonts w:ascii="Times New Roman" w:hAnsi="Times New Roman"/>
                <w:noProof/>
                <w:sz w:val="24"/>
                <w:szCs w:val="24"/>
              </w:rPr>
              <w:t>H.</w:t>
            </w:r>
            <w:r w:rsidR="00BD4AE8" w:rsidRPr="00BD4AE8">
              <w:rPr>
                <w:rStyle w:val="Hyperlink"/>
                <w:rFonts w:ascii="Times New Roman" w:hAnsi="Times New Roman"/>
                <w:noProof/>
                <w:sz w:val="24"/>
                <w:szCs w:val="24"/>
                <w:lang w:val="en-US"/>
              </w:rPr>
              <w:t xml:space="preserve"> </w:t>
            </w:r>
            <w:r w:rsidR="00BD4AE8" w:rsidRPr="00BD4AE8">
              <w:rPr>
                <w:rStyle w:val="Hyperlink"/>
                <w:rFonts w:ascii="Times New Roman" w:hAnsi="Times New Roman"/>
                <w:noProof/>
                <w:sz w:val="24"/>
                <w:szCs w:val="24"/>
              </w:rPr>
              <w:t>LUARAN YANG DIHARAPKAN</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_Toc70973696 \h </w:instrText>
            </w:r>
            <w:r w:rsidR="00BD4AE8" w:rsidRPr="00BD4AE8">
              <w:rPr>
                <w:noProof/>
                <w:webHidden/>
              </w:rPr>
            </w:r>
            <w:r w:rsidR="00BD4AE8" w:rsidRPr="00BD4AE8">
              <w:rPr>
                <w:noProof/>
                <w:webHidden/>
              </w:rPr>
              <w:fldChar w:fldCharType="separate"/>
            </w:r>
            <w:r w:rsidR="00BD4AE8" w:rsidRPr="00BD4AE8">
              <w:rPr>
                <w:noProof/>
                <w:webHidden/>
              </w:rPr>
              <w:t>23</w:t>
            </w:r>
            <w:r w:rsidR="00BD4AE8" w:rsidRPr="00BD4AE8">
              <w:rPr>
                <w:noProof/>
                <w:webHidden/>
              </w:rPr>
              <w:fldChar w:fldCharType="end"/>
            </w:r>
          </w:hyperlink>
        </w:p>
        <w:p w14:paraId="183BBB4D" w14:textId="70B28C26" w:rsidR="00BD4AE8" w:rsidRPr="00BD4AE8" w:rsidRDefault="00F66E35" w:rsidP="00BD4AE8">
          <w:pPr>
            <w:pStyle w:val="TOC1"/>
            <w:rPr>
              <w:noProof/>
            </w:rPr>
          </w:pPr>
          <w:hyperlink w:anchor="_Toc70973697" w:history="1">
            <w:r w:rsidR="00BD4AE8" w:rsidRPr="00BD4AE8">
              <w:rPr>
                <w:rStyle w:val="Hyperlink"/>
                <w:rFonts w:ascii="Times New Roman" w:hAnsi="Times New Roman"/>
                <w:noProof/>
                <w:sz w:val="24"/>
                <w:szCs w:val="24"/>
                <w:lang w:val="en-US"/>
              </w:rPr>
              <w:t xml:space="preserve">I. </w:t>
            </w:r>
            <w:r w:rsidR="00BD4AE8" w:rsidRPr="00BD4AE8">
              <w:rPr>
                <w:rStyle w:val="Hyperlink"/>
                <w:rFonts w:ascii="Times New Roman" w:hAnsi="Times New Roman"/>
                <w:noProof/>
                <w:sz w:val="24"/>
                <w:szCs w:val="24"/>
              </w:rPr>
              <w:t>JADWAL KEGIATAN</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_Toc70973697 \h </w:instrText>
            </w:r>
            <w:r w:rsidR="00BD4AE8" w:rsidRPr="00BD4AE8">
              <w:rPr>
                <w:noProof/>
                <w:webHidden/>
              </w:rPr>
            </w:r>
            <w:r w:rsidR="00BD4AE8" w:rsidRPr="00BD4AE8">
              <w:rPr>
                <w:noProof/>
                <w:webHidden/>
              </w:rPr>
              <w:fldChar w:fldCharType="separate"/>
            </w:r>
            <w:r w:rsidR="00BD4AE8" w:rsidRPr="00BD4AE8">
              <w:rPr>
                <w:noProof/>
                <w:webHidden/>
              </w:rPr>
              <w:t>23</w:t>
            </w:r>
            <w:r w:rsidR="00BD4AE8" w:rsidRPr="00BD4AE8">
              <w:rPr>
                <w:noProof/>
                <w:webHidden/>
              </w:rPr>
              <w:fldChar w:fldCharType="end"/>
            </w:r>
          </w:hyperlink>
        </w:p>
        <w:p w14:paraId="468D3A76" w14:textId="63821F34" w:rsidR="00BD4AE8" w:rsidRPr="00BD4AE8" w:rsidRDefault="00F66E35" w:rsidP="00BD4AE8">
          <w:pPr>
            <w:pStyle w:val="TOC1"/>
            <w:rPr>
              <w:noProof/>
            </w:rPr>
          </w:pPr>
          <w:hyperlink w:anchor="_Toc70973698" w:history="1">
            <w:r w:rsidR="00BD4AE8" w:rsidRPr="00BD4AE8">
              <w:rPr>
                <w:rStyle w:val="Hyperlink"/>
                <w:rFonts w:ascii="Times New Roman" w:hAnsi="Times New Roman"/>
                <w:noProof/>
                <w:sz w:val="24"/>
                <w:szCs w:val="24"/>
              </w:rPr>
              <w:t>Daftar Pustaka</w:t>
            </w:r>
            <w:r w:rsidR="00BD4AE8" w:rsidRPr="00BD4AE8">
              <w:rPr>
                <w:noProof/>
                <w:webHidden/>
              </w:rPr>
              <w:tab/>
            </w:r>
            <w:r w:rsidR="00BD4AE8" w:rsidRPr="00BD4AE8">
              <w:rPr>
                <w:noProof/>
                <w:webHidden/>
              </w:rPr>
              <w:fldChar w:fldCharType="begin"/>
            </w:r>
            <w:r w:rsidR="00BD4AE8" w:rsidRPr="00BD4AE8">
              <w:rPr>
                <w:noProof/>
                <w:webHidden/>
              </w:rPr>
              <w:instrText xml:space="preserve"> PAGEREF _Toc70973698 \h </w:instrText>
            </w:r>
            <w:r w:rsidR="00BD4AE8" w:rsidRPr="00BD4AE8">
              <w:rPr>
                <w:noProof/>
                <w:webHidden/>
              </w:rPr>
            </w:r>
            <w:r w:rsidR="00BD4AE8" w:rsidRPr="00BD4AE8">
              <w:rPr>
                <w:noProof/>
                <w:webHidden/>
              </w:rPr>
              <w:fldChar w:fldCharType="separate"/>
            </w:r>
            <w:r w:rsidR="00BD4AE8" w:rsidRPr="00BD4AE8">
              <w:rPr>
                <w:noProof/>
                <w:webHidden/>
              </w:rPr>
              <w:t>25</w:t>
            </w:r>
            <w:r w:rsidR="00BD4AE8" w:rsidRPr="00BD4AE8">
              <w:rPr>
                <w:noProof/>
                <w:webHidden/>
              </w:rPr>
              <w:fldChar w:fldCharType="end"/>
            </w:r>
          </w:hyperlink>
        </w:p>
        <w:p w14:paraId="6C4B1250" w14:textId="33089144" w:rsidR="006861E9" w:rsidRDefault="006861E9">
          <w:r w:rsidRPr="00BD4AE8">
            <w:rPr>
              <w:rFonts w:cs="Times New Roman"/>
              <w:b/>
              <w:bCs/>
              <w:szCs w:val="24"/>
            </w:rPr>
            <w:fldChar w:fldCharType="end"/>
          </w:r>
        </w:p>
      </w:sdtContent>
    </w:sdt>
    <w:p w14:paraId="606DE7DF" w14:textId="4387251F" w:rsidR="006861E9" w:rsidRDefault="006861E9">
      <w:pPr>
        <w:spacing w:after="160" w:line="259" w:lineRule="auto"/>
        <w:jc w:val="left"/>
        <w:rPr>
          <w:rFonts w:eastAsiaTheme="majorEastAsia" w:cstheme="majorBidi"/>
          <w:b/>
          <w:szCs w:val="32"/>
          <w:lang w:val="en-US"/>
        </w:rPr>
      </w:pPr>
      <w:r>
        <w:rPr>
          <w:rFonts w:eastAsiaTheme="majorEastAsia" w:cstheme="majorBidi"/>
          <w:b/>
          <w:szCs w:val="32"/>
          <w:lang w:val="en-US"/>
        </w:rPr>
        <w:br w:type="page"/>
      </w:r>
    </w:p>
    <w:p w14:paraId="06F67BCF" w14:textId="77777777" w:rsidR="006861E9" w:rsidRDefault="006861E9" w:rsidP="006861E9">
      <w:pPr>
        <w:pStyle w:val="Heading1"/>
        <w:rPr>
          <w:lang w:val="en-US"/>
        </w:rPr>
      </w:pPr>
      <w:bookmarkStart w:id="1" w:name="_Toc70973666"/>
      <w:r>
        <w:rPr>
          <w:lang w:val="en-US"/>
        </w:rPr>
        <w:lastRenderedPageBreak/>
        <w:t>Daftar Tabel</w:t>
      </w:r>
      <w:bookmarkEnd w:id="1"/>
    </w:p>
    <w:p w14:paraId="49A46C2B" w14:textId="02929EDC" w:rsidR="002D6830" w:rsidRDefault="006861E9">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 </w:instrText>
      </w:r>
      <w:r>
        <w:rPr>
          <w:lang w:val="en-US"/>
        </w:rPr>
        <w:fldChar w:fldCharType="separate"/>
      </w:r>
      <w:hyperlink w:anchor="_Toc71013289" w:history="1">
        <w:r w:rsidR="002D6830" w:rsidRPr="00FA63D0">
          <w:rPr>
            <w:rStyle w:val="Hyperlink"/>
            <w:noProof/>
          </w:rPr>
          <w:t xml:space="preserve">Tabel  </w:t>
        </w:r>
        <w:r w:rsidR="002D6830">
          <w:rPr>
            <w:rStyle w:val="Hyperlink"/>
            <w:noProof/>
            <w:lang w:val="en-US"/>
          </w:rPr>
          <w:t>1</w:t>
        </w:r>
        <w:r w:rsidR="002D6830" w:rsidRPr="00FA63D0">
          <w:rPr>
            <w:rStyle w:val="Hyperlink"/>
            <w:noProof/>
            <w:lang w:val="en-US"/>
          </w:rPr>
          <w:t xml:space="preserve">. Hasil </w:t>
        </w:r>
        <w:r w:rsidR="002D6830" w:rsidRPr="00FA63D0">
          <w:rPr>
            <w:rStyle w:val="Hyperlink"/>
            <w:i/>
            <w:iCs/>
            <w:noProof/>
            <w:lang w:val="en-US"/>
          </w:rPr>
          <w:t>Case Folding</w:t>
        </w:r>
        <w:r w:rsidR="002D6830">
          <w:rPr>
            <w:noProof/>
            <w:webHidden/>
          </w:rPr>
          <w:tab/>
        </w:r>
        <w:r w:rsidR="002D6830">
          <w:rPr>
            <w:noProof/>
            <w:webHidden/>
          </w:rPr>
          <w:fldChar w:fldCharType="begin"/>
        </w:r>
        <w:r w:rsidR="002D6830">
          <w:rPr>
            <w:noProof/>
            <w:webHidden/>
          </w:rPr>
          <w:instrText xml:space="preserve"> PAGEREF _Toc71013289 \h </w:instrText>
        </w:r>
        <w:r w:rsidR="002D6830">
          <w:rPr>
            <w:noProof/>
            <w:webHidden/>
          </w:rPr>
        </w:r>
        <w:r w:rsidR="002D6830">
          <w:rPr>
            <w:noProof/>
            <w:webHidden/>
          </w:rPr>
          <w:fldChar w:fldCharType="separate"/>
        </w:r>
        <w:r w:rsidR="002D6830">
          <w:rPr>
            <w:noProof/>
            <w:webHidden/>
          </w:rPr>
          <w:t>14</w:t>
        </w:r>
        <w:r w:rsidR="002D6830">
          <w:rPr>
            <w:noProof/>
            <w:webHidden/>
          </w:rPr>
          <w:fldChar w:fldCharType="end"/>
        </w:r>
      </w:hyperlink>
    </w:p>
    <w:p w14:paraId="43D6794C" w14:textId="5E1831F3" w:rsidR="002D6830" w:rsidRDefault="00F66E35">
      <w:pPr>
        <w:pStyle w:val="TableofFigures"/>
        <w:tabs>
          <w:tab w:val="right" w:leader="dot" w:pos="7927"/>
        </w:tabs>
        <w:rPr>
          <w:rFonts w:asciiTheme="minorHAnsi" w:eastAsiaTheme="minorEastAsia" w:hAnsiTheme="minorHAnsi"/>
          <w:noProof/>
          <w:sz w:val="22"/>
          <w:lang w:eastAsia="id-ID"/>
        </w:rPr>
      </w:pPr>
      <w:hyperlink w:anchor="_Toc71013290" w:history="1">
        <w:r w:rsidR="002D6830" w:rsidRPr="00FA63D0">
          <w:rPr>
            <w:rStyle w:val="Hyperlink"/>
            <w:noProof/>
          </w:rPr>
          <w:t xml:space="preserve">Tabel  </w:t>
        </w:r>
        <w:r w:rsidR="002D6830">
          <w:rPr>
            <w:rStyle w:val="Hyperlink"/>
            <w:noProof/>
            <w:lang w:val="en-US"/>
          </w:rPr>
          <w:t>2</w:t>
        </w:r>
        <w:r w:rsidR="002D6830" w:rsidRPr="00FA63D0">
          <w:rPr>
            <w:rStyle w:val="Hyperlink"/>
            <w:noProof/>
            <w:lang w:val="en-US"/>
          </w:rPr>
          <w:t xml:space="preserve">. Hasil </w:t>
        </w:r>
        <w:r w:rsidR="002D6830" w:rsidRPr="00FA63D0">
          <w:rPr>
            <w:rStyle w:val="Hyperlink"/>
            <w:i/>
            <w:iCs/>
            <w:noProof/>
            <w:lang w:val="en-US"/>
          </w:rPr>
          <w:t>Tokenizing</w:t>
        </w:r>
        <w:r w:rsidR="002D6830">
          <w:rPr>
            <w:noProof/>
            <w:webHidden/>
          </w:rPr>
          <w:tab/>
        </w:r>
        <w:r w:rsidR="002D6830">
          <w:rPr>
            <w:noProof/>
            <w:webHidden/>
          </w:rPr>
          <w:fldChar w:fldCharType="begin"/>
        </w:r>
        <w:r w:rsidR="002D6830">
          <w:rPr>
            <w:noProof/>
            <w:webHidden/>
          </w:rPr>
          <w:instrText xml:space="preserve"> PAGEREF _Toc71013290 \h </w:instrText>
        </w:r>
        <w:r w:rsidR="002D6830">
          <w:rPr>
            <w:noProof/>
            <w:webHidden/>
          </w:rPr>
        </w:r>
        <w:r w:rsidR="002D6830">
          <w:rPr>
            <w:noProof/>
            <w:webHidden/>
          </w:rPr>
          <w:fldChar w:fldCharType="separate"/>
        </w:r>
        <w:r w:rsidR="002D6830">
          <w:rPr>
            <w:noProof/>
            <w:webHidden/>
          </w:rPr>
          <w:t>14</w:t>
        </w:r>
        <w:r w:rsidR="002D6830">
          <w:rPr>
            <w:noProof/>
            <w:webHidden/>
          </w:rPr>
          <w:fldChar w:fldCharType="end"/>
        </w:r>
      </w:hyperlink>
    </w:p>
    <w:p w14:paraId="15F843FC" w14:textId="17EA0132" w:rsidR="002D6830" w:rsidRDefault="00F66E35">
      <w:pPr>
        <w:pStyle w:val="TableofFigures"/>
        <w:tabs>
          <w:tab w:val="right" w:leader="dot" w:pos="7927"/>
        </w:tabs>
        <w:rPr>
          <w:rFonts w:asciiTheme="minorHAnsi" w:eastAsiaTheme="minorEastAsia" w:hAnsiTheme="minorHAnsi"/>
          <w:noProof/>
          <w:sz w:val="22"/>
          <w:lang w:eastAsia="id-ID"/>
        </w:rPr>
      </w:pPr>
      <w:hyperlink w:anchor="_Toc71013291"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Stemming</w:t>
        </w:r>
        <w:r w:rsidR="002D6830">
          <w:rPr>
            <w:noProof/>
            <w:webHidden/>
          </w:rPr>
          <w:tab/>
        </w:r>
        <w:r w:rsidR="002D6830">
          <w:rPr>
            <w:noProof/>
            <w:webHidden/>
          </w:rPr>
          <w:fldChar w:fldCharType="begin"/>
        </w:r>
        <w:r w:rsidR="002D6830">
          <w:rPr>
            <w:noProof/>
            <w:webHidden/>
          </w:rPr>
          <w:instrText xml:space="preserve"> PAGEREF _Toc71013291 \h </w:instrText>
        </w:r>
        <w:r w:rsidR="002D6830">
          <w:rPr>
            <w:noProof/>
            <w:webHidden/>
          </w:rPr>
        </w:r>
        <w:r w:rsidR="002D6830">
          <w:rPr>
            <w:noProof/>
            <w:webHidden/>
          </w:rPr>
          <w:fldChar w:fldCharType="separate"/>
        </w:r>
        <w:r w:rsidR="002D6830">
          <w:rPr>
            <w:noProof/>
            <w:webHidden/>
          </w:rPr>
          <w:t>15</w:t>
        </w:r>
        <w:r w:rsidR="002D6830">
          <w:rPr>
            <w:noProof/>
            <w:webHidden/>
          </w:rPr>
          <w:fldChar w:fldCharType="end"/>
        </w:r>
      </w:hyperlink>
    </w:p>
    <w:p w14:paraId="7054D92F" w14:textId="39333B82" w:rsidR="002D6830" w:rsidRDefault="00F66E35">
      <w:pPr>
        <w:pStyle w:val="TableofFigures"/>
        <w:tabs>
          <w:tab w:val="right" w:leader="dot" w:pos="7927"/>
        </w:tabs>
        <w:rPr>
          <w:rFonts w:asciiTheme="minorHAnsi" w:eastAsiaTheme="minorEastAsia" w:hAnsiTheme="minorHAnsi"/>
          <w:noProof/>
          <w:sz w:val="22"/>
          <w:lang w:eastAsia="id-ID"/>
        </w:rPr>
      </w:pPr>
      <w:hyperlink w:anchor="_Toc71013292"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Filtering</w:t>
        </w:r>
        <w:r w:rsidR="002D6830">
          <w:rPr>
            <w:noProof/>
            <w:webHidden/>
          </w:rPr>
          <w:tab/>
        </w:r>
        <w:r w:rsidR="002D6830">
          <w:rPr>
            <w:noProof/>
            <w:webHidden/>
          </w:rPr>
          <w:fldChar w:fldCharType="begin"/>
        </w:r>
        <w:r w:rsidR="002D6830">
          <w:rPr>
            <w:noProof/>
            <w:webHidden/>
          </w:rPr>
          <w:instrText xml:space="preserve"> PAGEREF _Toc71013292 \h </w:instrText>
        </w:r>
        <w:r w:rsidR="002D6830">
          <w:rPr>
            <w:noProof/>
            <w:webHidden/>
          </w:rPr>
        </w:r>
        <w:r w:rsidR="002D6830">
          <w:rPr>
            <w:noProof/>
            <w:webHidden/>
          </w:rPr>
          <w:fldChar w:fldCharType="separate"/>
        </w:r>
        <w:r w:rsidR="002D6830">
          <w:rPr>
            <w:noProof/>
            <w:webHidden/>
          </w:rPr>
          <w:t>16</w:t>
        </w:r>
        <w:r w:rsidR="002D6830">
          <w:rPr>
            <w:noProof/>
            <w:webHidden/>
          </w:rPr>
          <w:fldChar w:fldCharType="end"/>
        </w:r>
      </w:hyperlink>
    </w:p>
    <w:p w14:paraId="021CDA96" w14:textId="519AEB93" w:rsidR="002D6830" w:rsidRDefault="00F66E35">
      <w:pPr>
        <w:pStyle w:val="TableofFigures"/>
        <w:tabs>
          <w:tab w:val="right" w:leader="dot" w:pos="7927"/>
        </w:tabs>
        <w:rPr>
          <w:rFonts w:asciiTheme="minorHAnsi" w:eastAsiaTheme="minorEastAsia" w:hAnsiTheme="minorHAnsi"/>
          <w:noProof/>
          <w:sz w:val="22"/>
          <w:lang w:eastAsia="id-ID"/>
        </w:rPr>
      </w:pPr>
      <w:hyperlink w:anchor="_Toc71013293" w:history="1">
        <w:r w:rsidR="002D6830" w:rsidRPr="00FA63D0">
          <w:rPr>
            <w:rStyle w:val="Hyperlink"/>
            <w:noProof/>
          </w:rPr>
          <w:t>Tabel  6</w:t>
        </w:r>
        <w:r w:rsidR="002D6830" w:rsidRPr="00FA63D0">
          <w:rPr>
            <w:rStyle w:val="Hyperlink"/>
            <w:noProof/>
            <w:lang w:val="en-US"/>
          </w:rPr>
          <w:t xml:space="preserve">. Hasil </w:t>
        </w:r>
        <w:r w:rsidR="002D6830" w:rsidRPr="00FA63D0">
          <w:rPr>
            <w:rStyle w:val="Hyperlink"/>
            <w:i/>
            <w:iCs/>
            <w:noProof/>
            <w:lang w:val="en-US"/>
          </w:rPr>
          <w:t>POS-Tagging</w:t>
        </w:r>
        <w:r w:rsidR="002D6830">
          <w:rPr>
            <w:noProof/>
            <w:webHidden/>
          </w:rPr>
          <w:tab/>
        </w:r>
        <w:r w:rsidR="002D6830">
          <w:rPr>
            <w:noProof/>
            <w:webHidden/>
          </w:rPr>
          <w:fldChar w:fldCharType="begin"/>
        </w:r>
        <w:r w:rsidR="002D6830">
          <w:rPr>
            <w:noProof/>
            <w:webHidden/>
          </w:rPr>
          <w:instrText xml:space="preserve"> PAGEREF _Toc71013293 \h </w:instrText>
        </w:r>
        <w:r w:rsidR="002D6830">
          <w:rPr>
            <w:noProof/>
            <w:webHidden/>
          </w:rPr>
        </w:r>
        <w:r w:rsidR="002D6830">
          <w:rPr>
            <w:noProof/>
            <w:webHidden/>
          </w:rPr>
          <w:fldChar w:fldCharType="separate"/>
        </w:r>
        <w:r w:rsidR="002D6830">
          <w:rPr>
            <w:noProof/>
            <w:webHidden/>
          </w:rPr>
          <w:t>17</w:t>
        </w:r>
        <w:r w:rsidR="002D6830">
          <w:rPr>
            <w:noProof/>
            <w:webHidden/>
          </w:rPr>
          <w:fldChar w:fldCharType="end"/>
        </w:r>
      </w:hyperlink>
    </w:p>
    <w:p w14:paraId="27FA5F5F" w14:textId="5B59926A" w:rsidR="002D6830" w:rsidRDefault="00F66E35">
      <w:pPr>
        <w:pStyle w:val="TableofFigures"/>
        <w:tabs>
          <w:tab w:val="right" w:leader="dot" w:pos="7927"/>
        </w:tabs>
        <w:rPr>
          <w:rFonts w:asciiTheme="minorHAnsi" w:eastAsiaTheme="minorEastAsia" w:hAnsiTheme="minorHAnsi"/>
          <w:noProof/>
          <w:sz w:val="22"/>
          <w:lang w:eastAsia="id-ID"/>
        </w:rPr>
      </w:pPr>
      <w:hyperlink w:anchor="_Toc71013294" w:history="1">
        <w:r w:rsidR="002D6830" w:rsidRPr="00FA63D0">
          <w:rPr>
            <w:rStyle w:val="Hyperlink"/>
            <w:noProof/>
          </w:rPr>
          <w:t>Tabel  7</w:t>
        </w:r>
        <w:r w:rsidR="002D6830" w:rsidRPr="00FA63D0">
          <w:rPr>
            <w:rStyle w:val="Hyperlink"/>
            <w:noProof/>
            <w:lang w:val="en-US"/>
          </w:rPr>
          <w:t>. Jadwal Kegiatan</w:t>
        </w:r>
        <w:r w:rsidR="002D6830">
          <w:rPr>
            <w:noProof/>
            <w:webHidden/>
          </w:rPr>
          <w:tab/>
        </w:r>
        <w:r w:rsidR="002D6830">
          <w:rPr>
            <w:noProof/>
            <w:webHidden/>
          </w:rPr>
          <w:fldChar w:fldCharType="begin"/>
        </w:r>
        <w:r w:rsidR="002D6830">
          <w:rPr>
            <w:noProof/>
            <w:webHidden/>
          </w:rPr>
          <w:instrText xml:space="preserve"> PAGEREF _Toc71013294 \h </w:instrText>
        </w:r>
        <w:r w:rsidR="002D6830">
          <w:rPr>
            <w:noProof/>
            <w:webHidden/>
          </w:rPr>
        </w:r>
        <w:r w:rsidR="002D6830">
          <w:rPr>
            <w:noProof/>
            <w:webHidden/>
          </w:rPr>
          <w:fldChar w:fldCharType="separate"/>
        </w:r>
        <w:r w:rsidR="002D6830">
          <w:rPr>
            <w:noProof/>
            <w:webHidden/>
          </w:rPr>
          <w:t>19</w:t>
        </w:r>
        <w:r w:rsidR="002D6830">
          <w:rPr>
            <w:noProof/>
            <w:webHidden/>
          </w:rPr>
          <w:fldChar w:fldCharType="end"/>
        </w:r>
      </w:hyperlink>
    </w:p>
    <w:p w14:paraId="0ACFBC12" w14:textId="4B297FCD" w:rsidR="006861E9" w:rsidRDefault="006861E9" w:rsidP="006861E9">
      <w:pPr>
        <w:pStyle w:val="Heading1"/>
        <w:rPr>
          <w:lang w:val="en-US"/>
        </w:rPr>
      </w:pPr>
      <w:r>
        <w:rPr>
          <w:lang w:val="en-US"/>
        </w:rPr>
        <w:fldChar w:fldCharType="end"/>
      </w:r>
      <w:bookmarkStart w:id="2" w:name="_Toc70973667"/>
      <w:proofErr w:type="gramStart"/>
      <w:r>
        <w:rPr>
          <w:lang w:val="en-US"/>
        </w:rPr>
        <w:t>Daftar  Gambar</w:t>
      </w:r>
      <w:bookmarkEnd w:id="2"/>
      <w:proofErr w:type="gramEnd"/>
    </w:p>
    <w:p w14:paraId="7ADD8955" w14:textId="2FCDEA4B" w:rsidR="002D6830" w:rsidRDefault="002D6830" w:rsidP="002D6830">
      <w:pPr>
        <w:pStyle w:val="TableofFigures"/>
        <w:tabs>
          <w:tab w:val="right" w:leader="dot" w:pos="7927"/>
        </w:tabs>
        <w:ind w:firstLine="0"/>
        <w:rPr>
          <w:rFonts w:asciiTheme="minorHAnsi" w:eastAsiaTheme="minorEastAsia" w:hAnsiTheme="minorHAnsi"/>
          <w:noProof/>
          <w:sz w:val="22"/>
          <w:lang w:eastAsia="id-ID"/>
        </w:rPr>
      </w:pPr>
      <w:r>
        <w:rPr>
          <w:lang w:val="en-US"/>
        </w:rPr>
        <w:fldChar w:fldCharType="begin"/>
      </w:r>
      <w:r>
        <w:rPr>
          <w:lang w:val="en-US"/>
        </w:rPr>
        <w:instrText xml:space="preserve"> TOC \h \z \c "Gambar" </w:instrText>
      </w:r>
      <w:r>
        <w:rPr>
          <w:lang w:val="en-US"/>
        </w:rPr>
        <w:fldChar w:fldCharType="separate"/>
      </w:r>
      <w:hyperlink w:anchor="_Toc71013258" w:history="1">
        <w:r w:rsidRPr="005D576D">
          <w:rPr>
            <w:rStyle w:val="Hyperlink"/>
            <w:noProof/>
          </w:rPr>
          <w:t>Gambar 1</w:t>
        </w:r>
        <w:r w:rsidRPr="005D576D">
          <w:rPr>
            <w:rStyle w:val="Hyperlink"/>
            <w:noProof/>
            <w:lang w:val="en-US"/>
          </w:rPr>
          <w:t>. Ilustrasi Graf G</w:t>
        </w:r>
        <w:r>
          <w:rPr>
            <w:noProof/>
            <w:webHidden/>
          </w:rPr>
          <w:tab/>
        </w:r>
        <w:r>
          <w:rPr>
            <w:noProof/>
            <w:webHidden/>
          </w:rPr>
          <w:fldChar w:fldCharType="begin"/>
        </w:r>
        <w:r>
          <w:rPr>
            <w:noProof/>
            <w:webHidden/>
          </w:rPr>
          <w:instrText xml:space="preserve"> PAGEREF _Toc71013258 \h </w:instrText>
        </w:r>
        <w:r>
          <w:rPr>
            <w:noProof/>
            <w:webHidden/>
          </w:rPr>
        </w:r>
        <w:r>
          <w:rPr>
            <w:noProof/>
            <w:webHidden/>
          </w:rPr>
          <w:fldChar w:fldCharType="separate"/>
        </w:r>
        <w:r>
          <w:rPr>
            <w:noProof/>
            <w:webHidden/>
          </w:rPr>
          <w:t>7</w:t>
        </w:r>
        <w:r>
          <w:rPr>
            <w:noProof/>
            <w:webHidden/>
          </w:rPr>
          <w:fldChar w:fldCharType="end"/>
        </w:r>
      </w:hyperlink>
    </w:p>
    <w:p w14:paraId="1FEA71C0" w14:textId="0D7140B7" w:rsidR="002D6830" w:rsidRDefault="00F66E35" w:rsidP="002D6830">
      <w:pPr>
        <w:pStyle w:val="TableofFigures"/>
        <w:tabs>
          <w:tab w:val="right" w:leader="dot" w:pos="7927"/>
        </w:tabs>
        <w:ind w:firstLine="0"/>
        <w:rPr>
          <w:rFonts w:asciiTheme="minorHAnsi" w:eastAsiaTheme="minorEastAsia" w:hAnsiTheme="minorHAnsi"/>
          <w:noProof/>
          <w:sz w:val="22"/>
          <w:lang w:eastAsia="id-ID"/>
        </w:rPr>
      </w:pPr>
      <w:hyperlink w:anchor="_Toc71013259" w:history="1">
        <w:r w:rsidR="002D6830" w:rsidRPr="005D576D">
          <w:rPr>
            <w:rStyle w:val="Hyperlink"/>
            <w:noProof/>
          </w:rPr>
          <w:t>Gambar 2</w:t>
        </w:r>
        <w:r w:rsidR="002D6830" w:rsidRPr="005D576D">
          <w:rPr>
            <w:rStyle w:val="Hyperlink"/>
            <w:noProof/>
            <w:lang w:val="en-US"/>
          </w:rPr>
          <w:t>. Tahapan Penelitian</w:t>
        </w:r>
        <w:r w:rsidR="002D6830">
          <w:rPr>
            <w:noProof/>
            <w:webHidden/>
          </w:rPr>
          <w:tab/>
        </w:r>
        <w:r w:rsidR="002D6830">
          <w:rPr>
            <w:noProof/>
            <w:webHidden/>
          </w:rPr>
          <w:fldChar w:fldCharType="begin"/>
        </w:r>
        <w:r w:rsidR="002D6830">
          <w:rPr>
            <w:noProof/>
            <w:webHidden/>
          </w:rPr>
          <w:instrText xml:space="preserve"> PAGEREF _Toc71013259 \h </w:instrText>
        </w:r>
        <w:r w:rsidR="002D6830">
          <w:rPr>
            <w:noProof/>
            <w:webHidden/>
          </w:rPr>
        </w:r>
        <w:r w:rsidR="002D6830">
          <w:rPr>
            <w:noProof/>
            <w:webHidden/>
          </w:rPr>
          <w:fldChar w:fldCharType="separate"/>
        </w:r>
        <w:r w:rsidR="002D6830">
          <w:rPr>
            <w:noProof/>
            <w:webHidden/>
          </w:rPr>
          <w:t>13</w:t>
        </w:r>
        <w:r w:rsidR="002D6830">
          <w:rPr>
            <w:noProof/>
            <w:webHidden/>
          </w:rPr>
          <w:fldChar w:fldCharType="end"/>
        </w:r>
      </w:hyperlink>
    </w:p>
    <w:p w14:paraId="001A8D93" w14:textId="12F0B3D9" w:rsidR="002D6830" w:rsidRDefault="00F66E35" w:rsidP="002D6830">
      <w:pPr>
        <w:pStyle w:val="TableofFigures"/>
        <w:tabs>
          <w:tab w:val="right" w:leader="dot" w:pos="7927"/>
        </w:tabs>
        <w:ind w:firstLine="0"/>
        <w:rPr>
          <w:rFonts w:asciiTheme="minorHAnsi" w:eastAsiaTheme="minorEastAsia" w:hAnsiTheme="minorHAnsi"/>
          <w:noProof/>
          <w:sz w:val="22"/>
          <w:lang w:eastAsia="id-ID"/>
        </w:rPr>
      </w:pPr>
      <w:hyperlink w:anchor="_Toc71013260" w:history="1">
        <w:r w:rsidR="002D6830" w:rsidRPr="005D576D">
          <w:rPr>
            <w:rStyle w:val="Hyperlink"/>
            <w:noProof/>
          </w:rPr>
          <w:t>Gambar 3</w:t>
        </w:r>
        <w:r w:rsidR="002D6830" w:rsidRPr="005D576D">
          <w:rPr>
            <w:rStyle w:val="Hyperlink"/>
            <w:noProof/>
            <w:lang w:val="en-US"/>
          </w:rPr>
          <w:t xml:space="preserve">. Pembentukan </w:t>
        </w:r>
        <w:r w:rsidR="002D6830" w:rsidRPr="005D576D">
          <w:rPr>
            <w:rStyle w:val="Hyperlink"/>
            <w:i/>
            <w:iCs/>
            <w:noProof/>
            <w:lang w:val="en-US"/>
          </w:rPr>
          <w:t>corpus</w:t>
        </w:r>
        <w:r w:rsidR="002D6830" w:rsidRPr="005D576D">
          <w:rPr>
            <w:rStyle w:val="Hyperlink"/>
            <w:noProof/>
            <w:lang w:val="en-US"/>
          </w:rPr>
          <w:t xml:space="preserve"> </w:t>
        </w:r>
        <w:r w:rsidR="002D6830" w:rsidRPr="005D576D">
          <w:rPr>
            <w:rStyle w:val="Hyperlink"/>
            <w:i/>
            <w:iCs/>
            <w:noProof/>
            <w:lang w:val="en-US"/>
          </w:rPr>
          <w:t>POS-Tagging</w:t>
        </w:r>
        <w:r w:rsidR="002D6830" w:rsidRPr="005D576D">
          <w:rPr>
            <w:rStyle w:val="Hyperlink"/>
            <w:noProof/>
            <w:lang w:val="en-US"/>
          </w:rPr>
          <w:t xml:space="preserve"> Bahasa Indonesia</w:t>
        </w:r>
        <w:r w:rsidR="002D6830">
          <w:rPr>
            <w:noProof/>
            <w:webHidden/>
          </w:rPr>
          <w:tab/>
        </w:r>
        <w:r w:rsidR="002D6830">
          <w:rPr>
            <w:noProof/>
            <w:webHidden/>
          </w:rPr>
          <w:fldChar w:fldCharType="begin"/>
        </w:r>
        <w:r w:rsidR="002D6830">
          <w:rPr>
            <w:noProof/>
            <w:webHidden/>
          </w:rPr>
          <w:instrText xml:space="preserve"> PAGEREF _Toc71013260 \h </w:instrText>
        </w:r>
        <w:r w:rsidR="002D6830">
          <w:rPr>
            <w:noProof/>
            <w:webHidden/>
          </w:rPr>
        </w:r>
        <w:r w:rsidR="002D6830">
          <w:rPr>
            <w:noProof/>
            <w:webHidden/>
          </w:rPr>
          <w:fldChar w:fldCharType="separate"/>
        </w:r>
        <w:r w:rsidR="002D6830">
          <w:rPr>
            <w:noProof/>
            <w:webHidden/>
          </w:rPr>
          <w:t>17</w:t>
        </w:r>
        <w:r w:rsidR="002D6830">
          <w:rPr>
            <w:noProof/>
            <w:webHidden/>
          </w:rPr>
          <w:fldChar w:fldCharType="end"/>
        </w:r>
      </w:hyperlink>
    </w:p>
    <w:p w14:paraId="32A7E8FC" w14:textId="15B5E412" w:rsidR="006861E9" w:rsidRPr="006861E9" w:rsidRDefault="002D6830" w:rsidP="002D6830">
      <w:pPr>
        <w:rPr>
          <w:lang w:val="en-US"/>
        </w:rPr>
        <w:sectPr w:rsidR="006861E9" w:rsidRPr="006861E9" w:rsidSect="006861E9">
          <w:footerReference w:type="default" r:id="rId9"/>
          <w:pgSz w:w="11906" w:h="16838"/>
          <w:pgMar w:top="2268" w:right="1701" w:bottom="1701" w:left="2268" w:header="708" w:footer="708" w:gutter="0"/>
          <w:pgNumType w:fmt="lowerRoman"/>
          <w:cols w:space="708"/>
          <w:titlePg/>
          <w:docGrid w:linePitch="360"/>
        </w:sectPr>
      </w:pPr>
      <w:r>
        <w:rPr>
          <w:lang w:val="en-US"/>
        </w:rPr>
        <w:fldChar w:fldCharType="end"/>
      </w:r>
    </w:p>
    <w:p w14:paraId="21254FCE" w14:textId="615218A1" w:rsidR="00605888" w:rsidRDefault="00605888" w:rsidP="006861E9">
      <w:pPr>
        <w:pStyle w:val="Heading1"/>
        <w:rPr>
          <w:lang w:val="en-US"/>
        </w:rPr>
      </w:pPr>
      <w:bookmarkStart w:id="3" w:name="_Toc70973668"/>
      <w:r>
        <w:rPr>
          <w:lang w:val="en-US"/>
        </w:rPr>
        <w:lastRenderedPageBreak/>
        <w:t xml:space="preserve">A. </w:t>
      </w:r>
      <w:proofErr w:type="spellStart"/>
      <w:r>
        <w:rPr>
          <w:lang w:val="en-US"/>
        </w:rPr>
        <w:t>Judul</w:t>
      </w:r>
      <w:bookmarkEnd w:id="3"/>
      <w:proofErr w:type="spellEnd"/>
    </w:p>
    <w:p w14:paraId="6114137F" w14:textId="7509D2AD" w:rsidR="00B615F2" w:rsidRPr="00B615F2" w:rsidRDefault="00147853" w:rsidP="00754DB2">
      <w:pPr>
        <w:pStyle w:val="Paragraf1"/>
        <w:rPr>
          <w:lang w:val="en-US"/>
        </w:rPr>
      </w:pPr>
      <w:bookmarkStart w:id="4" w:name="_Hlk71189452"/>
      <w:r>
        <w:rPr>
          <w:color w:val="000000"/>
        </w:rPr>
        <w:t xml:space="preserve">Otomatisasi Ekstraksi Kata Kunci Pada </w:t>
      </w:r>
      <w:r w:rsidR="00F24C63" w:rsidRPr="00F24C63">
        <w:rPr>
          <w:i/>
          <w:iCs/>
          <w:color w:val="000000"/>
        </w:rPr>
        <w:t>Website</w:t>
      </w:r>
      <w:r>
        <w:rPr>
          <w:color w:val="000000"/>
        </w:rPr>
        <w:t xml:space="preserve"> Imaji Sociopreneur Menggunakan Metode </w:t>
      </w:r>
      <w:r w:rsidRPr="002912AE">
        <w:rPr>
          <w:i/>
          <w:iCs/>
          <w:color w:val="000000"/>
        </w:rPr>
        <w:t>Textrank</w:t>
      </w:r>
      <w:r w:rsidR="0007344D">
        <w:rPr>
          <w:lang w:val="en-US"/>
        </w:rPr>
        <w:t>.</w:t>
      </w:r>
    </w:p>
    <w:p w14:paraId="5FED48D1" w14:textId="7726A8C4" w:rsidR="00605888" w:rsidRDefault="00605888" w:rsidP="000A3A04">
      <w:pPr>
        <w:pStyle w:val="Heading1"/>
      </w:pPr>
      <w:bookmarkStart w:id="5" w:name="_Toc70973669"/>
      <w:bookmarkEnd w:id="4"/>
      <w:r>
        <w:rPr>
          <w:lang w:val="en-US"/>
        </w:rPr>
        <w:t>B</w:t>
      </w:r>
      <w:r>
        <w:t>. Latar Belakang</w:t>
      </w:r>
      <w:bookmarkEnd w:id="5"/>
    </w:p>
    <w:p w14:paraId="65940365" w14:textId="27BAE0DE" w:rsidR="000A3A04" w:rsidRDefault="00605888" w:rsidP="0012641A">
      <w:r w:rsidRPr="00754DB2">
        <w:rPr>
          <w:rStyle w:val="Paragraf1Char"/>
        </w:rPr>
        <w:t xml:space="preserve">Menurut </w:t>
      </w:r>
      <w:r w:rsidR="00F24C63">
        <w:rPr>
          <w:rStyle w:val="Paragraf1Char"/>
          <w:lang w:val="en-US"/>
        </w:rPr>
        <w:t>KBBI</w:t>
      </w:r>
      <w:r w:rsidRPr="00754DB2">
        <w:rPr>
          <w:rStyle w:val="Paragraf1Char"/>
        </w:rPr>
        <w:t>, data adalah keterangan atau bahan nyata yang dapat dijadikan dasar kajian (analisis atau kesimpulan)</w:t>
      </w:r>
      <w:r w:rsidR="00D63FAD">
        <w:rPr>
          <w:rStyle w:val="Paragraf1Char"/>
          <w:lang w:val="en-US"/>
        </w:rPr>
        <w:t xml:space="preserve"> </w:t>
      </w:r>
      <w:r w:rsidR="00D63FAD">
        <w:rPr>
          <w:rStyle w:val="Paragraf1Char"/>
          <w:lang w:val="en-US"/>
        </w:rPr>
        <w:fldChar w:fldCharType="begin" w:fldLock="1"/>
      </w:r>
      <w:r w:rsidR="004F03A4">
        <w:rPr>
          <w:rStyle w:val="Paragraf1Char"/>
          <w:lang w:val="en-US"/>
        </w:rPr>
        <w:instrText>ADDIN CSL_CITATION {"citationItems":[{"id":"ITEM-1","itemData":{"URL":"https://kbbi.kemdikbud.go.id/","accessed":{"date-parts":[["2021","2","24"]]},"author":[{"dropping-particle":"","family":"Kemdikbud","given":"","non-dropping-particle":"","parse-names":false,"suffix":""}],"container-title":"Kementerian Pendidikan dan Kebudayaan Republik Indonesia","id":"ITEM-1","issued":{"date-parts":[["2016"]]},"title":"Kamus Besar Bahasa Indonesia (KBBI)","type":"webpage"},"uris":["http://www.mendeley.com/documents/?uuid=0af63a79-7a32-43c9-9069-3fe3bb91dad6"]}],"mendeley":{"formattedCitation":"(Kemdikbud, 2016)","plainTextFormattedCitation":"(Kemdikbud, 2016)","previouslyFormattedCitation":"(Kemdikbud, 2016)"},"properties":{"noteIndex":0},"schema":"https://github.com/citation-style-language/schema/raw/master/csl-citation.json"}</w:instrText>
      </w:r>
      <w:r w:rsidR="00D63FAD">
        <w:rPr>
          <w:rStyle w:val="Paragraf1Char"/>
          <w:lang w:val="en-US"/>
        </w:rPr>
        <w:fldChar w:fldCharType="separate"/>
      </w:r>
      <w:r w:rsidR="000647F8" w:rsidRPr="000647F8">
        <w:rPr>
          <w:rStyle w:val="Paragraf1Char"/>
          <w:noProof/>
          <w:lang w:val="en-US"/>
        </w:rPr>
        <w:t>(Kemdikbud, 2016)</w:t>
      </w:r>
      <w:r w:rsidR="00D63FAD">
        <w:rPr>
          <w:rStyle w:val="Paragraf1Char"/>
          <w:lang w:val="en-US"/>
        </w:rPr>
        <w:fldChar w:fldCharType="end"/>
      </w:r>
      <w:r w:rsidRPr="00754DB2">
        <w:rPr>
          <w:rStyle w:val="Paragraf1Char"/>
        </w:rPr>
        <w:t>. Data dapat ditemukan</w:t>
      </w:r>
      <w:r>
        <w:t xml:space="preserve"> dalam berbagai media seperti buku, jurnal, internet, dan lain sebagainya. Terdapat </w:t>
      </w:r>
      <w:proofErr w:type="spellStart"/>
      <w:r w:rsidR="00F24C63">
        <w:rPr>
          <w:lang w:val="en-US"/>
        </w:rPr>
        <w:t>dua</w:t>
      </w:r>
      <w:proofErr w:type="spellEnd"/>
      <w:r w:rsidR="00F24C63">
        <w:rPr>
          <w:lang w:val="en-US"/>
        </w:rPr>
        <w:t xml:space="preserve"> </w:t>
      </w:r>
      <w:r>
        <w:t>jenis data yaitu data terstruktur dan data tidak terstruktur. Data tidak terstruktur dapat berupa gambar, musik, video maupun teks dokumen</w:t>
      </w:r>
      <w:r w:rsidR="00D63FAD">
        <w:rPr>
          <w:lang w:val="en-US"/>
        </w:rPr>
        <w:t xml:space="preserve"> </w:t>
      </w:r>
      <w:r w:rsidR="00572EE6">
        <w:fldChar w:fldCharType="begin" w:fldLock="1"/>
      </w:r>
      <w:r w:rsidR="00572EE6">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572EE6">
        <w:fldChar w:fldCharType="separate"/>
      </w:r>
      <w:r w:rsidR="00572EE6" w:rsidRPr="00572EE6">
        <w:rPr>
          <w:noProof/>
        </w:rPr>
        <w:t>(Wongchaisuwat, 2019)</w:t>
      </w:r>
      <w:r w:rsidR="00572EE6">
        <w:fldChar w:fldCharType="end"/>
      </w:r>
      <w:r>
        <w:t xml:space="preserve">. </w:t>
      </w:r>
    </w:p>
    <w:p w14:paraId="280952B7" w14:textId="06620C66" w:rsidR="00147853" w:rsidRDefault="00147853" w:rsidP="0012641A">
      <w:r>
        <w:rPr>
          <w:color w:val="000000"/>
        </w:rPr>
        <w:t xml:space="preserve">Imaji Sociopreneur adalah startup sosial yang berjalan di pemberdayaan masyarakat dan teknologi pertanian. Salah satu kendala yang dihadapi oleh Imaji </w:t>
      </w:r>
      <w:proofErr w:type="spellStart"/>
      <w:r>
        <w:rPr>
          <w:color w:val="000000"/>
        </w:rPr>
        <w:t>Sociopreneur</w:t>
      </w:r>
      <w:proofErr w:type="spellEnd"/>
      <w:r>
        <w:rPr>
          <w:color w:val="000000"/>
        </w:rPr>
        <w:t xml:space="preserve"> yaitu belum optimalnya pemodelan </w:t>
      </w:r>
      <w:r>
        <w:rPr>
          <w:i/>
          <w:iCs/>
          <w:color w:val="000000"/>
        </w:rPr>
        <w:t>SEO</w:t>
      </w:r>
      <w:r>
        <w:rPr>
          <w:color w:val="000000"/>
        </w:rPr>
        <w:t xml:space="preserve"> dari </w:t>
      </w:r>
      <w:r w:rsidR="00F24C63" w:rsidRPr="00F24C63">
        <w:rPr>
          <w:i/>
          <w:iCs/>
          <w:color w:val="000000"/>
          <w:lang w:val="en-US"/>
        </w:rPr>
        <w:t>Website</w:t>
      </w:r>
      <w:r>
        <w:rPr>
          <w:color w:val="000000"/>
        </w:rPr>
        <w:t xml:space="preserve"> Imaji </w:t>
      </w:r>
      <w:proofErr w:type="spellStart"/>
      <w:r>
        <w:rPr>
          <w:color w:val="000000"/>
        </w:rPr>
        <w:t>Sociopreneur</w:t>
      </w:r>
      <w:proofErr w:type="spellEnd"/>
      <w:r>
        <w:rPr>
          <w:color w:val="000000"/>
        </w:rPr>
        <w:t xml:space="preserve"> </w:t>
      </w:r>
      <w:r w:rsidR="00C81F3A">
        <w:rPr>
          <w:color w:val="000000"/>
          <w:lang w:val="en-US"/>
        </w:rPr>
        <w:t xml:space="preserve">yang </w:t>
      </w:r>
      <w:proofErr w:type="spellStart"/>
      <w:r w:rsidR="00C81F3A">
        <w:rPr>
          <w:color w:val="000000"/>
          <w:lang w:val="en-US"/>
        </w:rPr>
        <w:t>disebabkan</w:t>
      </w:r>
      <w:proofErr w:type="spellEnd"/>
      <w:r w:rsidR="00C81F3A">
        <w:rPr>
          <w:color w:val="000000"/>
          <w:lang w:val="en-US"/>
        </w:rPr>
        <w:t xml:space="preserve"> </w:t>
      </w:r>
      <w:proofErr w:type="spellStart"/>
      <w:r w:rsidR="00C81F3A">
        <w:rPr>
          <w:color w:val="000000"/>
          <w:lang w:val="en-US"/>
        </w:rPr>
        <w:t>karena</w:t>
      </w:r>
      <w:proofErr w:type="spellEnd"/>
      <w:r w:rsidR="00C81F3A">
        <w:rPr>
          <w:color w:val="000000"/>
          <w:lang w:val="en-US"/>
        </w:rPr>
        <w:t xml:space="preserve"> </w:t>
      </w:r>
      <w:r>
        <w:rPr>
          <w:color w:val="000000"/>
        </w:rPr>
        <w:t xml:space="preserve">tidak adanya </w:t>
      </w:r>
      <w:proofErr w:type="spellStart"/>
      <w:r w:rsidR="00C81106" w:rsidRPr="00C81106">
        <w:rPr>
          <w:i/>
          <w:iCs/>
          <w:color w:val="000000"/>
        </w:rPr>
        <w:t>tag</w:t>
      </w:r>
      <w:proofErr w:type="spellEnd"/>
      <w:r>
        <w:rPr>
          <w:color w:val="000000"/>
        </w:rPr>
        <w:t>, kategori, ataupun kata kunci terkait konten-konten</w:t>
      </w:r>
      <w:r w:rsidR="0065424A">
        <w:rPr>
          <w:color w:val="000000"/>
          <w:lang w:val="en-US"/>
        </w:rPr>
        <w:t>.</w:t>
      </w:r>
      <w:r>
        <w:rPr>
          <w:color w:val="000000"/>
        </w:rPr>
        <w:t xml:space="preserve"> </w:t>
      </w:r>
      <w:proofErr w:type="spellStart"/>
      <w:r w:rsidR="0065424A">
        <w:rPr>
          <w:color w:val="000000"/>
          <w:lang w:val="en-US"/>
        </w:rPr>
        <w:t>Pembuatan</w:t>
      </w:r>
      <w:proofErr w:type="spellEnd"/>
      <w:r w:rsidR="0065424A">
        <w:rPr>
          <w:color w:val="000000"/>
          <w:lang w:val="en-US"/>
        </w:rPr>
        <w:t xml:space="preserve"> </w:t>
      </w:r>
      <w:proofErr w:type="spellStart"/>
      <w:r w:rsidR="0065424A" w:rsidRPr="00C81106">
        <w:rPr>
          <w:i/>
          <w:iCs/>
          <w:color w:val="000000"/>
        </w:rPr>
        <w:t>tag</w:t>
      </w:r>
      <w:proofErr w:type="spellEnd"/>
      <w:r w:rsidR="0065424A">
        <w:rPr>
          <w:color w:val="000000"/>
        </w:rPr>
        <w:t xml:space="preserve">, kategori, ataupun kata kunci </w:t>
      </w:r>
      <w:proofErr w:type="spellStart"/>
      <w:r w:rsidR="0012641A">
        <w:rPr>
          <w:color w:val="000000"/>
          <w:lang w:val="en-US"/>
        </w:rPr>
        <w:t>membutuhkan</w:t>
      </w:r>
      <w:proofErr w:type="spellEnd"/>
      <w:r w:rsidR="0012641A">
        <w:rPr>
          <w:color w:val="000000"/>
          <w:lang w:val="en-US"/>
        </w:rPr>
        <w:t xml:space="preserve"> </w:t>
      </w:r>
      <w:proofErr w:type="spellStart"/>
      <w:r w:rsidR="0065424A">
        <w:rPr>
          <w:color w:val="000000"/>
          <w:lang w:val="en-US"/>
        </w:rPr>
        <w:t>usaha</w:t>
      </w:r>
      <w:proofErr w:type="spellEnd"/>
      <w:r w:rsidR="0065424A">
        <w:rPr>
          <w:color w:val="000000"/>
          <w:lang w:val="en-US"/>
        </w:rPr>
        <w:t xml:space="preserve"> </w:t>
      </w:r>
      <w:proofErr w:type="spellStart"/>
      <w:r w:rsidR="0065424A">
        <w:rPr>
          <w:color w:val="000000"/>
          <w:lang w:val="en-US"/>
        </w:rPr>
        <w:t>lebih</w:t>
      </w:r>
      <w:proofErr w:type="spellEnd"/>
      <w:r w:rsidR="0065424A">
        <w:rPr>
          <w:color w:val="000000"/>
          <w:lang w:val="en-US"/>
        </w:rPr>
        <w:t xml:space="preserve">. </w:t>
      </w:r>
      <w:proofErr w:type="spellStart"/>
      <w:r w:rsidR="0065424A">
        <w:rPr>
          <w:color w:val="000000"/>
          <w:lang w:val="en-US"/>
        </w:rPr>
        <w:t>Dibutuhkan</w:t>
      </w:r>
      <w:proofErr w:type="spellEnd"/>
      <w:r w:rsidR="0065424A">
        <w:rPr>
          <w:color w:val="000000"/>
          <w:lang w:val="en-US"/>
        </w:rPr>
        <w:t xml:space="preserve"> </w:t>
      </w:r>
      <w:proofErr w:type="spellStart"/>
      <w:r w:rsidR="0065424A">
        <w:rPr>
          <w:color w:val="000000"/>
          <w:lang w:val="en-US"/>
        </w:rPr>
        <w:t>penambahan</w:t>
      </w:r>
      <w:proofErr w:type="spellEnd"/>
      <w:r w:rsidR="0065424A">
        <w:rPr>
          <w:color w:val="000000"/>
          <w:lang w:val="en-US"/>
        </w:rPr>
        <w:t xml:space="preserve"> </w:t>
      </w:r>
      <w:proofErr w:type="spellStart"/>
      <w:r w:rsidR="0065424A">
        <w:rPr>
          <w:color w:val="000000"/>
          <w:lang w:val="en-US"/>
        </w:rPr>
        <w:t>fitur</w:t>
      </w:r>
      <w:proofErr w:type="spellEnd"/>
      <w:r w:rsidR="0065424A">
        <w:rPr>
          <w:color w:val="000000"/>
          <w:lang w:val="en-US"/>
        </w:rPr>
        <w:t xml:space="preserve"> pada website yang </w:t>
      </w:r>
      <w:proofErr w:type="spellStart"/>
      <w:r w:rsidR="0065424A">
        <w:rPr>
          <w:color w:val="000000"/>
          <w:lang w:val="en-US"/>
        </w:rPr>
        <w:t>membutuhkan</w:t>
      </w:r>
      <w:proofErr w:type="spellEnd"/>
      <w:r w:rsidR="0065424A">
        <w:rPr>
          <w:color w:val="000000"/>
          <w:lang w:val="en-US"/>
        </w:rPr>
        <w:t xml:space="preserve"> </w:t>
      </w:r>
      <w:proofErr w:type="spellStart"/>
      <w:r w:rsidR="0065424A">
        <w:rPr>
          <w:color w:val="000000"/>
          <w:lang w:val="en-US"/>
        </w:rPr>
        <w:t>riset</w:t>
      </w:r>
      <w:proofErr w:type="spellEnd"/>
      <w:r w:rsidR="0065424A">
        <w:rPr>
          <w:color w:val="000000"/>
          <w:lang w:val="en-US"/>
        </w:rPr>
        <w:t xml:space="preserve"> </w:t>
      </w:r>
      <w:proofErr w:type="spellStart"/>
      <w:r w:rsidR="0065424A">
        <w:rPr>
          <w:color w:val="000000"/>
          <w:lang w:val="en-US"/>
        </w:rPr>
        <w:t>lebih</w:t>
      </w:r>
      <w:proofErr w:type="spellEnd"/>
      <w:r w:rsidR="0065424A">
        <w:rPr>
          <w:color w:val="000000"/>
          <w:lang w:val="en-US"/>
        </w:rPr>
        <w:t xml:space="preserve"> </w:t>
      </w:r>
      <w:proofErr w:type="spellStart"/>
      <w:r w:rsidR="0065424A">
        <w:rPr>
          <w:color w:val="000000"/>
          <w:lang w:val="en-US"/>
        </w:rPr>
        <w:t>lanjut</w:t>
      </w:r>
      <w:proofErr w:type="spellEnd"/>
      <w:r w:rsidR="0065424A">
        <w:rPr>
          <w:color w:val="000000"/>
          <w:lang w:val="en-US"/>
        </w:rPr>
        <w:t xml:space="preserve">, juga </w:t>
      </w:r>
      <w:proofErr w:type="spellStart"/>
      <w:r w:rsidR="0065424A">
        <w:rPr>
          <w:color w:val="000000"/>
          <w:lang w:val="en-US"/>
        </w:rPr>
        <w:t>usaha</w:t>
      </w:r>
      <w:proofErr w:type="spellEnd"/>
      <w:r w:rsidR="0065424A">
        <w:rPr>
          <w:color w:val="000000"/>
          <w:lang w:val="en-US"/>
        </w:rPr>
        <w:t xml:space="preserve"> </w:t>
      </w:r>
      <w:proofErr w:type="spellStart"/>
      <w:r w:rsidR="0065424A" w:rsidRPr="0065424A">
        <w:rPr>
          <w:color w:val="000000"/>
          <w:lang w:val="en-US"/>
        </w:rPr>
        <w:t>penulis</w:t>
      </w:r>
      <w:proofErr w:type="spellEnd"/>
      <w:r w:rsidR="0065424A" w:rsidRPr="0065424A">
        <w:rPr>
          <w:color w:val="000000"/>
          <w:lang w:val="en-US"/>
        </w:rPr>
        <w:t xml:space="preserve"> </w:t>
      </w:r>
      <w:proofErr w:type="spellStart"/>
      <w:r w:rsidR="0065424A" w:rsidRPr="0065424A">
        <w:rPr>
          <w:color w:val="000000"/>
          <w:lang w:val="en-US"/>
        </w:rPr>
        <w:t>untuk</w:t>
      </w:r>
      <w:proofErr w:type="spellEnd"/>
      <w:r w:rsidR="0065424A" w:rsidRPr="0065424A">
        <w:rPr>
          <w:color w:val="000000"/>
          <w:lang w:val="en-US"/>
        </w:rPr>
        <w:t xml:space="preserve"> </w:t>
      </w:r>
      <w:proofErr w:type="spellStart"/>
      <w:r w:rsidR="0065424A" w:rsidRPr="0065424A">
        <w:rPr>
          <w:color w:val="000000"/>
          <w:lang w:val="en-US"/>
        </w:rPr>
        <w:t>menyimpulkan</w:t>
      </w:r>
      <w:proofErr w:type="spellEnd"/>
      <w:r w:rsidR="0065424A" w:rsidRPr="0065424A">
        <w:rPr>
          <w:color w:val="000000"/>
          <w:lang w:val="en-US"/>
        </w:rPr>
        <w:t xml:space="preserve"> kata-kata yang </w:t>
      </w:r>
      <w:proofErr w:type="spellStart"/>
      <w:r w:rsidR="0065424A" w:rsidRPr="0065424A">
        <w:rPr>
          <w:color w:val="000000"/>
          <w:lang w:val="en-US"/>
        </w:rPr>
        <w:t>sering</w:t>
      </w:r>
      <w:proofErr w:type="spellEnd"/>
      <w:r w:rsidR="0065424A" w:rsidRPr="0065424A">
        <w:rPr>
          <w:color w:val="000000"/>
          <w:lang w:val="en-US"/>
        </w:rPr>
        <w:t xml:space="preserve"> </w:t>
      </w:r>
      <w:proofErr w:type="spellStart"/>
      <w:r w:rsidR="0065424A" w:rsidRPr="0065424A">
        <w:rPr>
          <w:color w:val="000000"/>
          <w:lang w:val="en-US"/>
        </w:rPr>
        <w:t>muncul</w:t>
      </w:r>
      <w:proofErr w:type="spellEnd"/>
      <w:r w:rsidR="0065424A" w:rsidRPr="0065424A">
        <w:rPr>
          <w:color w:val="000000"/>
          <w:lang w:val="en-US"/>
        </w:rPr>
        <w:t xml:space="preserve"> pada </w:t>
      </w:r>
      <w:proofErr w:type="spellStart"/>
      <w:r w:rsidR="0065424A" w:rsidRPr="0065424A">
        <w:rPr>
          <w:color w:val="000000"/>
          <w:lang w:val="en-US"/>
        </w:rPr>
        <w:t>sebuah</w:t>
      </w:r>
      <w:proofErr w:type="spellEnd"/>
      <w:r w:rsidR="0065424A" w:rsidRPr="0065424A">
        <w:rPr>
          <w:color w:val="000000"/>
          <w:lang w:val="en-US"/>
        </w:rPr>
        <w:t xml:space="preserve"> </w:t>
      </w:r>
      <w:proofErr w:type="spellStart"/>
      <w:r w:rsidR="0065424A">
        <w:rPr>
          <w:color w:val="000000"/>
          <w:lang w:val="en-US"/>
        </w:rPr>
        <w:t>paragraf</w:t>
      </w:r>
      <w:proofErr w:type="spellEnd"/>
      <w:r w:rsidR="0065424A">
        <w:rPr>
          <w:color w:val="000000"/>
          <w:lang w:val="en-US"/>
        </w:rPr>
        <w:t xml:space="preserve"> yang </w:t>
      </w:r>
      <w:proofErr w:type="spellStart"/>
      <w:r w:rsidR="0065424A">
        <w:rPr>
          <w:color w:val="000000"/>
          <w:lang w:val="en-US"/>
        </w:rPr>
        <w:t>akan</w:t>
      </w:r>
      <w:proofErr w:type="spellEnd"/>
      <w:r w:rsidR="0065424A">
        <w:rPr>
          <w:color w:val="000000"/>
          <w:lang w:val="en-US"/>
        </w:rPr>
        <w:t xml:space="preserve"> </w:t>
      </w:r>
      <w:proofErr w:type="spellStart"/>
      <w:r w:rsidR="0065424A">
        <w:rPr>
          <w:color w:val="000000"/>
          <w:lang w:val="en-US"/>
        </w:rPr>
        <w:t>ditulis</w:t>
      </w:r>
      <w:proofErr w:type="spellEnd"/>
      <w:r w:rsidR="0065424A">
        <w:rPr>
          <w:color w:val="000000"/>
          <w:lang w:val="en-US"/>
        </w:rPr>
        <w:t xml:space="preserve"> pada Website </w:t>
      </w:r>
      <w:proofErr w:type="spellStart"/>
      <w:r w:rsidR="0065424A">
        <w:rPr>
          <w:color w:val="000000"/>
          <w:lang w:val="en-US"/>
        </w:rPr>
        <w:t>Imaji</w:t>
      </w:r>
      <w:proofErr w:type="spellEnd"/>
      <w:r w:rsidR="0065424A">
        <w:rPr>
          <w:color w:val="000000"/>
          <w:lang w:val="en-US"/>
        </w:rPr>
        <w:t xml:space="preserve"> </w:t>
      </w:r>
      <w:proofErr w:type="spellStart"/>
      <w:r w:rsidR="0065424A">
        <w:rPr>
          <w:color w:val="000000"/>
          <w:lang w:val="en-US"/>
        </w:rPr>
        <w:t>Sociopreneu</w:t>
      </w:r>
      <w:r w:rsidR="005425D8">
        <w:rPr>
          <w:color w:val="000000"/>
          <w:lang w:val="en-US"/>
        </w:rPr>
        <w:t>r</w:t>
      </w:r>
      <w:proofErr w:type="spellEnd"/>
      <w:r>
        <w:rPr>
          <w:color w:val="000000"/>
        </w:rPr>
        <w:t xml:space="preserve">. Oleh karena itu, peneliti hendak mengimplementasikan </w:t>
      </w:r>
      <w:r w:rsidR="00E11975" w:rsidRPr="00E11975">
        <w:rPr>
          <w:i/>
          <w:iCs/>
          <w:color w:val="000000"/>
        </w:rPr>
        <w:t>Natural Language Processing</w:t>
      </w:r>
      <w:r>
        <w:rPr>
          <w:color w:val="000000"/>
        </w:rPr>
        <w:t xml:space="preserve"> (</w:t>
      </w:r>
      <w:r w:rsidR="00E11975" w:rsidRPr="00E11975">
        <w:rPr>
          <w:i/>
          <w:iCs/>
          <w:color w:val="000000"/>
        </w:rPr>
        <w:t>NLP</w:t>
      </w:r>
      <w:r>
        <w:rPr>
          <w:color w:val="000000"/>
        </w:rPr>
        <w:t xml:space="preserve">) dengan algoritma </w:t>
      </w:r>
      <w:r>
        <w:rPr>
          <w:i/>
          <w:iCs/>
          <w:color w:val="000000"/>
        </w:rPr>
        <w:t>Textrank</w:t>
      </w:r>
      <w:r>
        <w:rPr>
          <w:color w:val="000000"/>
        </w:rPr>
        <w:t xml:space="preserve"> untuk otomatisasi ekstraksi kata kunci pada </w:t>
      </w:r>
      <w:r w:rsidR="00F24C63" w:rsidRPr="00F24C63">
        <w:rPr>
          <w:i/>
          <w:iCs/>
          <w:color w:val="000000"/>
          <w:lang w:val="en-US"/>
        </w:rPr>
        <w:t>Website</w:t>
      </w:r>
      <w:r>
        <w:rPr>
          <w:color w:val="000000"/>
        </w:rPr>
        <w:t xml:space="preserve"> Imaji Sociopreneur sehingga dapat meningkatkan urutan kepentingan di dalam algoritma </w:t>
      </w:r>
      <w:r>
        <w:rPr>
          <w:i/>
          <w:iCs/>
          <w:color w:val="000000"/>
        </w:rPr>
        <w:t>Pagerank</w:t>
      </w:r>
      <w:r>
        <w:rPr>
          <w:color w:val="000000"/>
        </w:rPr>
        <w:t>.</w:t>
      </w:r>
    </w:p>
    <w:p w14:paraId="29ECD530" w14:textId="6608E8BA" w:rsidR="000A3A04" w:rsidRDefault="00E11975" w:rsidP="0012641A">
      <w:pPr>
        <w:rPr>
          <w:ins w:id="6" w:author="Achmad Maududie" w:date="2021-05-03T04:28:00Z"/>
          <w:lang w:val="en-US"/>
        </w:rPr>
      </w:pPr>
      <w:r w:rsidRPr="00E11975">
        <w:rPr>
          <w:i/>
          <w:iCs/>
        </w:rPr>
        <w:t>Natural Language Processing</w:t>
      </w:r>
      <w:r w:rsidR="00605888">
        <w:t xml:space="preserve"> (</w:t>
      </w:r>
      <w:r w:rsidRPr="00E11975">
        <w:rPr>
          <w:i/>
          <w:iCs/>
        </w:rPr>
        <w:t>NLP</w:t>
      </w:r>
      <w:r w:rsidR="00605888">
        <w:t xml:space="preserve">) adalah cabang dari ilmu Kecerdasan buatan yang berfokus pada pengolahan bahasa natural atau bahasa yang digunakan manusia </w:t>
      </w:r>
      <w:r w:rsidR="00C17F1C">
        <w:fldChar w:fldCharType="begin" w:fldLock="1"/>
      </w:r>
      <w:r w:rsidR="00C17F1C">
        <w:instrText>ADDIN CSL_CITATION {"citationItems":[{"id":"ITEM-1","itemData":{"DOI":"10.1109/PDP50117.2020.00061","ISBN":"9781728165820","abstract":"Today's health domain is characterized by heterogeneous, numerous, highly dynamics and geographically distributed information sources. Moreover, the increasing use of digital health data, like electronic health records (EHRs), has led to store an unprecedented amount of information. Managing this large amount of data can, often, introduce issues of information overload, with potential negative consequences on clinical work, such as errors of omission, delays, and overall patient safety. Innovative techniques, approaches and infrastructures are needed to investigate data featured by high velocity, volume and variability. This paper introduces a distributed and self-organizing algorithm for building a management system for big data in highly dynamic environments like healthcare domain. Health data are represented with vectors obtained through theDoc2Vec model, a Natural Language Processing (NLP) approach able to capture the semantic context representing documents in dense vectors namely word embeddings. Doc2Vec is an unsupervised algorithm to generate vectors starting from sentences/documents based on word2vec approach which can generate vectors for words. The servers of a clinical distributed system, by performing autonomous and local operations, organize themselves in a sorted overlay network, so that resource management operations become faster and efficient. The effectiveness of the approach was proved performing a set of preliminary experiments exploiting a tailored implemented simulator.","author":[{"dropping-particle":"","family":"Forestiero","given":"Agostino","non-dropping-particle":"","parse-names":false,"suffix":""},{"dropping-particle":"","family":"Papuzzo","given":"Giuseppe","non-dropping-particle":"","parse-names":false,"suffix":""}],"container-title":"Proceedings - 2020 28th Euromicro International Conference on Parallel, Distributed and Network-Based Processing, PDP 2020","id":"ITEM-1","issued":{"date-parts":[["2020"]]},"page":"360-363","title":"Natural language processing approach for distributed health data management","type":"article-journal"},"uris":["http://www.mendeley.com/documents/?uuid=abe5da0c-d19a-4dda-9cf6-ea4b7afa5993"]}],"mendeley":{"formattedCitation":"(Forestiero &amp; Papuzzo, 2020)","plainTextFormattedCitation":"(Forestiero &amp; Papuzzo, 2020)","previouslyFormattedCitation":"(Forestiero &amp; Papuzzo, 2020)"},"properties":{"noteIndex":0},"schema":"https://github.com/citation-style-language/schema/raw/master/csl-citation.json"}</w:instrText>
      </w:r>
      <w:r w:rsidR="00C17F1C">
        <w:fldChar w:fldCharType="separate"/>
      </w:r>
      <w:r w:rsidR="00C17F1C" w:rsidRPr="00C17F1C">
        <w:rPr>
          <w:noProof/>
        </w:rPr>
        <w:t>(Forestiero &amp; Papuzzo, 2020)</w:t>
      </w:r>
      <w:r w:rsidR="00C17F1C">
        <w:fldChar w:fldCharType="end"/>
      </w:r>
      <w:r w:rsidR="00605888">
        <w:t xml:space="preserve">. </w:t>
      </w:r>
      <w:proofErr w:type="spellStart"/>
      <w:r w:rsidR="00D63FAD" w:rsidRPr="00D63FAD">
        <w:rPr>
          <w:i/>
          <w:iCs/>
        </w:rPr>
        <w:t>Textrank</w:t>
      </w:r>
      <w:proofErr w:type="spellEnd"/>
      <w:r w:rsidR="00605888">
        <w:t xml:space="preserve"> adalah </w:t>
      </w:r>
      <w:r w:rsidR="00F767B2">
        <w:rPr>
          <w:lang w:val="en-US"/>
        </w:rPr>
        <w:t xml:space="preserve">salah </w:t>
      </w:r>
      <w:proofErr w:type="spellStart"/>
      <w:r w:rsidR="00F767B2">
        <w:rPr>
          <w:lang w:val="en-US"/>
        </w:rPr>
        <w:t>satu</w:t>
      </w:r>
      <w:proofErr w:type="spellEnd"/>
      <w:r w:rsidR="00F767B2">
        <w:rPr>
          <w:lang w:val="en-US"/>
        </w:rPr>
        <w:t xml:space="preserve"> </w:t>
      </w:r>
      <w:r w:rsidR="00605888">
        <w:t>algoritma</w:t>
      </w:r>
      <w:r w:rsidR="00F767B2">
        <w:rPr>
          <w:lang w:val="en-US"/>
        </w:rPr>
        <w:t xml:space="preserve"> </w:t>
      </w:r>
      <w:proofErr w:type="spellStart"/>
      <w:r w:rsidR="00F767B2" w:rsidRPr="007C0C7F">
        <w:rPr>
          <w:lang w:val="en-US"/>
        </w:rPr>
        <w:t>dalam</w:t>
      </w:r>
      <w:proofErr w:type="spellEnd"/>
      <w:r w:rsidR="00F767B2">
        <w:rPr>
          <w:lang w:val="en-US"/>
        </w:rPr>
        <w:t xml:space="preserve"> NLP</w:t>
      </w:r>
      <w:r w:rsidR="00605888">
        <w:t xml:space="preserve"> dengan pemodelan berbasis </w:t>
      </w:r>
      <w:r w:rsidR="004F03A4">
        <w:t>graf</w:t>
      </w:r>
      <w:r w:rsidR="00605888">
        <w:t xml:space="preserve"> </w:t>
      </w:r>
      <w:proofErr w:type="spellStart"/>
      <w:r w:rsidR="00605888">
        <w:t>ranking</w:t>
      </w:r>
      <w:proofErr w:type="spellEnd"/>
      <w:r w:rsidR="00605888">
        <w:t xml:space="preserve"> model yang </w:t>
      </w:r>
      <w:proofErr w:type="spellStart"/>
      <w:r w:rsidR="00F767B2">
        <w:rPr>
          <w:lang w:val="en-US"/>
        </w:rPr>
        <w:t>dikembangkan</w:t>
      </w:r>
      <w:proofErr w:type="spellEnd"/>
      <w:r w:rsidR="00F767B2">
        <w:rPr>
          <w:lang w:val="en-US"/>
        </w:rPr>
        <w:t xml:space="preserve"> </w:t>
      </w:r>
      <w:proofErr w:type="spellStart"/>
      <w:r w:rsidR="00F767B2">
        <w:rPr>
          <w:lang w:val="en-US"/>
        </w:rPr>
        <w:t>dari</w:t>
      </w:r>
      <w:proofErr w:type="spellEnd"/>
      <w:r w:rsidR="00F767B2">
        <w:rPr>
          <w:lang w:val="en-US"/>
        </w:rPr>
        <w:t xml:space="preserve"> </w:t>
      </w:r>
      <w:r w:rsidR="00605888">
        <w:t xml:space="preserve">algoritma </w:t>
      </w:r>
      <w:proofErr w:type="spellStart"/>
      <w:r w:rsidR="00D63FAD" w:rsidRPr="00D63FAD">
        <w:rPr>
          <w:i/>
          <w:iCs/>
        </w:rPr>
        <w:t>Pagerank</w:t>
      </w:r>
      <w:proofErr w:type="spellEnd"/>
      <w:r w:rsidR="00605888">
        <w:t xml:space="preserve">. </w:t>
      </w:r>
      <w:r w:rsidR="00D63FAD" w:rsidRPr="00D63FAD">
        <w:rPr>
          <w:i/>
          <w:iCs/>
        </w:rPr>
        <w:t>Pagerank</w:t>
      </w:r>
      <w:r w:rsidR="00605888">
        <w:t xml:space="preserve"> sendiri adalah algoritma untuk menentukan pentingnya halaman </w:t>
      </w:r>
      <w:proofErr w:type="spellStart"/>
      <w:r w:rsidR="00F24C63" w:rsidRPr="00F24C63">
        <w:rPr>
          <w:i/>
          <w:iCs/>
        </w:rPr>
        <w:t>Website</w:t>
      </w:r>
      <w:proofErr w:type="spellEnd"/>
      <w:r w:rsidR="00605888">
        <w:t xml:space="preserve"> berdasarkan informasi referensinya</w:t>
      </w:r>
      <w:r w:rsidR="005425D8">
        <w:rPr>
          <w:lang w:val="en-US"/>
        </w:rPr>
        <w:t xml:space="preserve">, </w:t>
      </w:r>
      <w:proofErr w:type="spellStart"/>
      <w:r w:rsidR="005425D8">
        <w:rPr>
          <w:lang w:val="en-US"/>
        </w:rPr>
        <w:t>sedangkan</w:t>
      </w:r>
      <w:proofErr w:type="spellEnd"/>
      <w:r w:rsidR="005425D8">
        <w:rPr>
          <w:lang w:val="en-US"/>
        </w:rPr>
        <w:t xml:space="preserve"> </w:t>
      </w:r>
      <w:proofErr w:type="spellStart"/>
      <w:r w:rsidR="005425D8" w:rsidRPr="005425D8">
        <w:rPr>
          <w:i/>
          <w:iCs/>
          <w:lang w:val="en-US"/>
        </w:rPr>
        <w:t>Texrank</w:t>
      </w:r>
      <w:proofErr w:type="spellEnd"/>
      <w:r w:rsidR="005425D8">
        <w:rPr>
          <w:lang w:val="en-US"/>
        </w:rPr>
        <w:t xml:space="preserve"> </w:t>
      </w:r>
      <w:proofErr w:type="spellStart"/>
      <w:r w:rsidR="005425D8">
        <w:rPr>
          <w:lang w:val="en-US"/>
        </w:rPr>
        <w:t>adalah</w:t>
      </w:r>
      <w:proofErr w:type="spellEnd"/>
      <w:r w:rsidR="005425D8">
        <w:rPr>
          <w:lang w:val="en-US"/>
        </w:rPr>
        <w:t xml:space="preserve"> </w:t>
      </w:r>
      <w:proofErr w:type="spellStart"/>
      <w:r w:rsidR="005425D8">
        <w:rPr>
          <w:lang w:val="en-US"/>
        </w:rPr>
        <w:t>algo</w:t>
      </w:r>
      <w:r w:rsidR="009F00BD">
        <w:rPr>
          <w:lang w:val="en-US"/>
        </w:rPr>
        <w:t>ri</w:t>
      </w:r>
      <w:r w:rsidR="005425D8">
        <w:rPr>
          <w:lang w:val="en-US"/>
        </w:rPr>
        <w:t>tma</w:t>
      </w:r>
      <w:proofErr w:type="spellEnd"/>
      <w:r w:rsidR="005425D8">
        <w:rPr>
          <w:lang w:val="en-US"/>
        </w:rPr>
        <w:t xml:space="preserve"> </w:t>
      </w:r>
      <w:proofErr w:type="spellStart"/>
      <w:r w:rsidR="005425D8">
        <w:rPr>
          <w:lang w:val="en-US"/>
        </w:rPr>
        <w:t>untuk</w:t>
      </w:r>
      <w:proofErr w:type="spellEnd"/>
      <w:r w:rsidR="005425D8">
        <w:rPr>
          <w:lang w:val="en-US"/>
        </w:rPr>
        <w:t xml:space="preserve"> </w:t>
      </w:r>
      <w:proofErr w:type="spellStart"/>
      <w:r w:rsidR="005425D8">
        <w:rPr>
          <w:lang w:val="en-US"/>
        </w:rPr>
        <w:t>menentukan</w:t>
      </w:r>
      <w:proofErr w:type="spellEnd"/>
      <w:r w:rsidR="005425D8">
        <w:rPr>
          <w:lang w:val="en-US"/>
        </w:rPr>
        <w:t xml:space="preserve"> </w:t>
      </w:r>
      <w:proofErr w:type="spellStart"/>
      <w:r w:rsidR="005425D8">
        <w:rPr>
          <w:lang w:val="en-US"/>
        </w:rPr>
        <w:lastRenderedPageBreak/>
        <w:t>kepentingan</w:t>
      </w:r>
      <w:proofErr w:type="spellEnd"/>
      <w:r w:rsidR="005425D8">
        <w:rPr>
          <w:lang w:val="en-US"/>
        </w:rPr>
        <w:t xml:space="preserve"> </w:t>
      </w:r>
      <w:proofErr w:type="spellStart"/>
      <w:r w:rsidR="005425D8">
        <w:rPr>
          <w:lang w:val="en-US"/>
        </w:rPr>
        <w:t>suatu</w:t>
      </w:r>
      <w:proofErr w:type="spellEnd"/>
      <w:r w:rsidR="005425D8">
        <w:rPr>
          <w:lang w:val="en-US"/>
        </w:rPr>
        <w:t xml:space="preserve"> </w:t>
      </w:r>
      <w:proofErr w:type="spellStart"/>
      <w:r w:rsidR="005425D8">
        <w:rPr>
          <w:lang w:val="en-US"/>
        </w:rPr>
        <w:t>teks</w:t>
      </w:r>
      <w:proofErr w:type="spellEnd"/>
      <w:r w:rsidR="005425D8">
        <w:rPr>
          <w:lang w:val="en-US"/>
        </w:rPr>
        <w:t xml:space="preserve"> </w:t>
      </w:r>
      <w:proofErr w:type="spellStart"/>
      <w:r w:rsidR="005425D8">
        <w:rPr>
          <w:lang w:val="en-US"/>
        </w:rPr>
        <w:t>ataupun</w:t>
      </w:r>
      <w:proofErr w:type="spellEnd"/>
      <w:r w:rsidR="005425D8">
        <w:rPr>
          <w:lang w:val="en-US"/>
        </w:rPr>
        <w:t xml:space="preserve"> </w:t>
      </w:r>
      <w:proofErr w:type="spellStart"/>
      <w:r w:rsidR="005425D8">
        <w:rPr>
          <w:lang w:val="en-US"/>
        </w:rPr>
        <w:t>kalimat</w:t>
      </w:r>
      <w:proofErr w:type="spellEnd"/>
      <w:r w:rsidR="005425D8">
        <w:rPr>
          <w:lang w:val="en-US"/>
        </w:rPr>
        <w:t xml:space="preserve"> </w:t>
      </w:r>
      <w:proofErr w:type="spellStart"/>
      <w:r w:rsidR="009F00BD">
        <w:rPr>
          <w:lang w:val="en-US"/>
        </w:rPr>
        <w:t>berdasarkan</w:t>
      </w:r>
      <w:proofErr w:type="spellEnd"/>
      <w:r w:rsidR="009F00BD">
        <w:rPr>
          <w:lang w:val="en-US"/>
        </w:rPr>
        <w:t xml:space="preserve"> </w:t>
      </w:r>
      <w:proofErr w:type="spellStart"/>
      <w:r w:rsidR="009F00BD">
        <w:rPr>
          <w:lang w:val="en-US"/>
        </w:rPr>
        <w:t>paragraf</w:t>
      </w:r>
      <w:proofErr w:type="spellEnd"/>
      <w:r w:rsidR="009F00BD">
        <w:rPr>
          <w:lang w:val="en-US"/>
        </w:rPr>
        <w:t xml:space="preserve"> </w:t>
      </w:r>
      <w:proofErr w:type="spellStart"/>
      <w:r w:rsidR="009F00BD">
        <w:rPr>
          <w:lang w:val="en-US"/>
        </w:rPr>
        <w:t>atau</w:t>
      </w:r>
      <w:proofErr w:type="spellEnd"/>
      <w:r w:rsidR="009F00BD">
        <w:rPr>
          <w:lang w:val="en-US"/>
        </w:rPr>
        <w:t xml:space="preserve"> </w:t>
      </w:r>
      <w:proofErr w:type="spellStart"/>
      <w:r w:rsidR="009F00BD">
        <w:rPr>
          <w:lang w:val="en-US"/>
        </w:rPr>
        <w:t>keseluruhan</w:t>
      </w:r>
      <w:proofErr w:type="spellEnd"/>
      <w:r w:rsidR="009F00BD">
        <w:rPr>
          <w:lang w:val="en-US"/>
        </w:rPr>
        <w:t xml:space="preserve"> </w:t>
      </w:r>
      <w:proofErr w:type="spellStart"/>
      <w:r w:rsidR="009F00BD">
        <w:rPr>
          <w:lang w:val="en-US"/>
        </w:rPr>
        <w:t>teks</w:t>
      </w:r>
      <w:proofErr w:type="spellEnd"/>
      <w:r w:rsidR="009F00BD">
        <w:rPr>
          <w:lang w:val="en-US"/>
        </w:rPr>
        <w:t xml:space="preserve"> </w:t>
      </w:r>
      <w:proofErr w:type="spellStart"/>
      <w:r w:rsidR="009F00BD">
        <w:rPr>
          <w:lang w:val="en-US"/>
        </w:rPr>
        <w:t>tertentu</w:t>
      </w:r>
      <w:proofErr w:type="spellEnd"/>
      <w:r w:rsidR="00605888">
        <w:t>.</w:t>
      </w:r>
      <w:r w:rsidR="005425D8">
        <w:rPr>
          <w:lang w:val="en-US"/>
        </w:rPr>
        <w:t xml:space="preserve"> </w:t>
      </w:r>
      <w:proofErr w:type="spellStart"/>
      <w:r w:rsidR="005425D8" w:rsidRPr="00D63FAD">
        <w:rPr>
          <w:i/>
          <w:iCs/>
        </w:rPr>
        <w:t>Textrank</w:t>
      </w:r>
      <w:proofErr w:type="spellEnd"/>
      <w:r w:rsidR="005425D8">
        <w:t xml:space="preserve"> mengadopsi pemodelan pemeringkatan kepentingan setiap </w:t>
      </w:r>
      <w:proofErr w:type="spellStart"/>
      <w:r w:rsidR="005425D8" w:rsidRPr="00F24C63">
        <w:rPr>
          <w:i/>
          <w:iCs/>
        </w:rPr>
        <w:t>node</w:t>
      </w:r>
      <w:proofErr w:type="spellEnd"/>
      <w:r w:rsidR="005425D8">
        <w:t xml:space="preserve"> yang akan dibangun sebuah graf sesuai dengan </w:t>
      </w:r>
      <w:proofErr w:type="spellStart"/>
      <w:r w:rsidR="005425D8" w:rsidRPr="00D63FAD">
        <w:rPr>
          <w:i/>
          <w:iCs/>
        </w:rPr>
        <w:t>Pagerank</w:t>
      </w:r>
      <w:proofErr w:type="spellEnd"/>
      <w:r w:rsidR="005425D8">
        <w:t xml:space="preserve"> yang diimplementasi pada data tekstual </w:t>
      </w:r>
      <w:r w:rsidR="005425D8">
        <w:fldChar w:fldCharType="begin" w:fldLock="1"/>
      </w:r>
      <w:r w:rsidR="005425D8">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5425D8">
        <w:fldChar w:fldCharType="separate"/>
      </w:r>
      <w:r w:rsidR="005425D8" w:rsidRPr="00C17F1C">
        <w:rPr>
          <w:noProof/>
        </w:rPr>
        <w:t>(Wongchaisuwat, 2019)</w:t>
      </w:r>
      <w:r w:rsidR="005425D8">
        <w:fldChar w:fldCharType="end"/>
      </w:r>
      <w:r w:rsidR="005425D8">
        <w:rPr>
          <w:lang w:val="en-US"/>
        </w:rPr>
        <w:t xml:space="preserve">. </w:t>
      </w:r>
      <w:r w:rsidR="00605888">
        <w:t xml:space="preserve"> Intinya, </w:t>
      </w:r>
      <w:r w:rsidR="005425D8">
        <w:rPr>
          <w:i/>
          <w:iCs/>
          <w:lang w:val="en-US"/>
        </w:rPr>
        <w:t>Text</w:t>
      </w:r>
      <w:proofErr w:type="spellStart"/>
      <w:r w:rsidR="00D63FAD" w:rsidRPr="00D63FAD">
        <w:rPr>
          <w:i/>
          <w:iCs/>
        </w:rPr>
        <w:t>rank</w:t>
      </w:r>
      <w:proofErr w:type="spellEnd"/>
      <w:r w:rsidR="00605888">
        <w:t xml:space="preserve"> akan melakukan pemeringkatan berbasis </w:t>
      </w:r>
      <w:r w:rsidR="004F03A4">
        <w:t>graf</w:t>
      </w:r>
      <w:r w:rsidR="00605888">
        <w:t xml:space="preserve"> yang menghitung skor kepentingan setiap </w:t>
      </w:r>
      <w:proofErr w:type="spellStart"/>
      <w:r w:rsidR="00F24C63" w:rsidRPr="00F24C63">
        <w:rPr>
          <w:i/>
          <w:iCs/>
        </w:rPr>
        <w:t>node</w:t>
      </w:r>
      <w:proofErr w:type="spellEnd"/>
      <w:r w:rsidR="00605888">
        <w:t xml:space="preserve"> atau </w:t>
      </w:r>
      <w:proofErr w:type="spellStart"/>
      <w:r w:rsidR="000E64DA" w:rsidRPr="000E64DA">
        <w:rPr>
          <w:i/>
          <w:iCs/>
        </w:rPr>
        <w:t>vertex</w:t>
      </w:r>
      <w:proofErr w:type="spellEnd"/>
      <w:r w:rsidR="00605888">
        <w:t xml:space="preserve"> </w:t>
      </w:r>
      <w:r w:rsidR="009F00BD">
        <w:rPr>
          <w:lang w:val="en-US"/>
        </w:rPr>
        <w:t xml:space="preserve">yang </w:t>
      </w:r>
      <w:proofErr w:type="spellStart"/>
      <w:r w:rsidR="009F00BD">
        <w:rPr>
          <w:lang w:val="en-US"/>
        </w:rPr>
        <w:t>mewakili</w:t>
      </w:r>
      <w:proofErr w:type="spellEnd"/>
      <w:r w:rsidR="009F00BD">
        <w:rPr>
          <w:lang w:val="en-US"/>
        </w:rPr>
        <w:t xml:space="preserve"> kata </w:t>
      </w:r>
      <w:proofErr w:type="spellStart"/>
      <w:r w:rsidR="009F00BD">
        <w:rPr>
          <w:lang w:val="en-US"/>
        </w:rPr>
        <w:t>atau</w:t>
      </w:r>
      <w:proofErr w:type="spellEnd"/>
      <w:r w:rsidR="009F00BD">
        <w:rPr>
          <w:lang w:val="en-US"/>
        </w:rPr>
        <w:t xml:space="preserve"> </w:t>
      </w:r>
      <w:proofErr w:type="spellStart"/>
      <w:r w:rsidR="009F00BD">
        <w:rPr>
          <w:lang w:val="en-US"/>
        </w:rPr>
        <w:t>kalimat</w:t>
      </w:r>
      <w:proofErr w:type="spellEnd"/>
      <w:r w:rsidR="009F00BD">
        <w:rPr>
          <w:lang w:val="en-US"/>
        </w:rPr>
        <w:t xml:space="preserve"> </w:t>
      </w:r>
      <w:r w:rsidR="00605888">
        <w:t>berdasarkan informasi dari keseluruhan</w:t>
      </w:r>
      <w:r w:rsidR="009F00BD">
        <w:rPr>
          <w:lang w:val="en-US"/>
        </w:rPr>
        <w:t xml:space="preserve"> data</w:t>
      </w:r>
      <w:r w:rsidR="00605888">
        <w:t xml:space="preserve">. </w:t>
      </w:r>
    </w:p>
    <w:p w14:paraId="2FA893D8" w14:textId="681AEFC3" w:rsidR="009F00BD" w:rsidRPr="00B615F2" w:rsidRDefault="009F00BD" w:rsidP="009F00BD">
      <w:pPr>
        <w:pStyle w:val="Paragraf1"/>
        <w:rPr>
          <w:lang w:val="en-US"/>
        </w:rPr>
      </w:pPr>
      <w:proofErr w:type="spellStart"/>
      <w:r>
        <w:rPr>
          <w:color w:val="000000"/>
          <w:lang w:val="en-US"/>
        </w:rPr>
        <w:t>Sehingga</w:t>
      </w:r>
      <w:proofErr w:type="spellEnd"/>
      <w:r>
        <w:rPr>
          <w:color w:val="000000"/>
          <w:lang w:val="en-US"/>
        </w:rPr>
        <w:t xml:space="preserve"> </w:t>
      </w:r>
      <w:proofErr w:type="spellStart"/>
      <w:r>
        <w:rPr>
          <w:color w:val="000000"/>
          <w:lang w:val="en-US"/>
        </w:rPr>
        <w:t>dibuatlah</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proofErr w:type="spellStart"/>
      <w:r>
        <w:rPr>
          <w:color w:val="000000"/>
          <w:lang w:val="en-US"/>
        </w:rPr>
        <w:t>sistem</w:t>
      </w:r>
      <w:proofErr w:type="spellEnd"/>
      <w:r>
        <w:rPr>
          <w:color w:val="000000"/>
          <w:lang w:val="en-US"/>
        </w:rPr>
        <w:t xml:space="preserve"> </w:t>
      </w:r>
      <w:r>
        <w:rPr>
          <w:color w:val="000000"/>
        </w:rPr>
        <w:t xml:space="preserve">otomatisasi ekstraksi kata kunci pada </w:t>
      </w:r>
      <w:proofErr w:type="spellStart"/>
      <w:r w:rsidRPr="00F24C63">
        <w:rPr>
          <w:i/>
          <w:iCs/>
          <w:color w:val="000000"/>
        </w:rPr>
        <w:t>Website</w:t>
      </w:r>
      <w:proofErr w:type="spellEnd"/>
      <w:r>
        <w:rPr>
          <w:color w:val="000000"/>
        </w:rPr>
        <w:t xml:space="preserve"> Imaji </w:t>
      </w:r>
      <w:proofErr w:type="spellStart"/>
      <w:r>
        <w:rPr>
          <w:color w:val="000000"/>
        </w:rPr>
        <w:t>Sociopreneur</w:t>
      </w:r>
      <w:proofErr w:type="spellEnd"/>
      <w:r>
        <w:rPr>
          <w:color w:val="000000"/>
        </w:rPr>
        <w:t xml:space="preserve"> </w:t>
      </w:r>
      <w:proofErr w:type="spellStart"/>
      <w:r w:rsidRPr="009F00BD">
        <w:rPr>
          <w:color w:val="000000"/>
          <w:lang w:val="en-US"/>
        </w:rPr>
        <w:t>untuk</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peran</w:t>
      </w:r>
      <w:proofErr w:type="spellEnd"/>
      <w:r>
        <w:rPr>
          <w:lang w:val="en-US"/>
        </w:rPr>
        <w:t xml:space="preserve"> </w:t>
      </w:r>
      <w:proofErr w:type="spellStart"/>
      <w:r w:rsidRPr="00C81106">
        <w:rPr>
          <w:i/>
          <w:iCs/>
          <w:color w:val="000000"/>
        </w:rPr>
        <w:t>tag</w:t>
      </w:r>
      <w:proofErr w:type="spellEnd"/>
      <w:r>
        <w:rPr>
          <w:color w:val="000000"/>
        </w:rPr>
        <w:t xml:space="preserve">, kategori, ataupun kata kunci </w:t>
      </w:r>
      <w:r>
        <w:rPr>
          <w:color w:val="000000"/>
          <w:lang w:val="en-US"/>
        </w:rPr>
        <w:t xml:space="preserve">yang </w:t>
      </w:r>
      <w:proofErr w:type="spellStart"/>
      <w:r>
        <w:rPr>
          <w:color w:val="000000"/>
          <w:lang w:val="en-US"/>
        </w:rPr>
        <w:t>dibuat</w:t>
      </w:r>
      <w:proofErr w:type="spellEnd"/>
      <w:r>
        <w:rPr>
          <w:color w:val="000000"/>
          <w:lang w:val="en-US"/>
        </w:rPr>
        <w:t xml:space="preserve"> </w:t>
      </w:r>
      <w:proofErr w:type="spellStart"/>
      <w:r>
        <w:rPr>
          <w:color w:val="000000"/>
          <w:lang w:val="en-US"/>
        </w:rPr>
        <w:t>penulis</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memaksimalkan</w:t>
      </w:r>
      <w:proofErr w:type="spellEnd"/>
      <w:r>
        <w:rPr>
          <w:color w:val="000000"/>
          <w:lang w:val="en-US"/>
        </w:rPr>
        <w:t xml:space="preserve"> SEO </w:t>
      </w:r>
      <w:r>
        <w:rPr>
          <w:color w:val="000000"/>
        </w:rPr>
        <w:t xml:space="preserve">menggunakan metode </w:t>
      </w:r>
      <w:proofErr w:type="spellStart"/>
      <w:r w:rsidRPr="002912AE">
        <w:rPr>
          <w:i/>
          <w:iCs/>
          <w:color w:val="000000"/>
        </w:rPr>
        <w:t>Textrank</w:t>
      </w:r>
      <w:proofErr w:type="spellEnd"/>
      <w:r>
        <w:rPr>
          <w:lang w:val="en-US"/>
        </w:rPr>
        <w:t>.</w:t>
      </w:r>
    </w:p>
    <w:p w14:paraId="1608BFCE" w14:textId="7C5400E5" w:rsidR="00605888" w:rsidRDefault="000A3A04" w:rsidP="000A3A04">
      <w:pPr>
        <w:pStyle w:val="Heading1"/>
      </w:pPr>
      <w:bookmarkStart w:id="7" w:name="_Toc70973670"/>
      <w:r>
        <w:rPr>
          <w:lang w:val="en-US"/>
        </w:rPr>
        <w:t>C</w:t>
      </w:r>
      <w:r w:rsidR="00605888">
        <w:t>. Rumusan Masalah</w:t>
      </w:r>
      <w:bookmarkEnd w:id="7"/>
    </w:p>
    <w:p w14:paraId="72CD856A" w14:textId="18DA114A" w:rsidR="00605888" w:rsidRPr="00BD4AE8" w:rsidRDefault="00605888" w:rsidP="00BD4AE8">
      <w:r w:rsidRPr="00BD4AE8">
        <w:t>Berdasarkan uraian yang telah disampaikan dalam latar belakang maka</w:t>
      </w:r>
      <w:r w:rsidR="000A3A04" w:rsidRPr="00BD4AE8">
        <w:t xml:space="preserve"> </w:t>
      </w:r>
      <w:r w:rsidRPr="00BD4AE8">
        <w:t>permasalahan yang harus diselesaikan dalam penelitian ini</w:t>
      </w:r>
      <w:r w:rsidR="009F00BD" w:rsidRPr="00BD4AE8">
        <w:t xml:space="preserve"> adalah</w:t>
      </w:r>
      <w:r w:rsidRPr="00BD4AE8">
        <w:t xml:space="preserve"> </w:t>
      </w:r>
      <w:ins w:id="8" w:author="Achmad Maududie" w:date="2021-05-03T04:34:00Z">
        <w:r w:rsidR="00156E1C" w:rsidRPr="00BD4AE8">
          <w:t>b</w:t>
        </w:r>
      </w:ins>
      <w:r w:rsidRPr="00BD4AE8">
        <w:t xml:space="preserve">agaimana </w:t>
      </w:r>
      <w:r w:rsidR="00C54AF6" w:rsidRPr="00BD4AE8">
        <w:t>rancangan</w:t>
      </w:r>
      <w:r w:rsidR="00F32C6E" w:rsidRPr="00BD4AE8">
        <w:t xml:space="preserve"> </w:t>
      </w:r>
      <w:proofErr w:type="spellStart"/>
      <w:r w:rsidR="00F32C6E" w:rsidRPr="00BD4AE8">
        <w:t>system</w:t>
      </w:r>
      <w:proofErr w:type="spellEnd"/>
      <w:r w:rsidR="00F32C6E" w:rsidRPr="00BD4AE8">
        <w:t xml:space="preserve"> ekstraksi </w:t>
      </w:r>
      <w:proofErr w:type="spellStart"/>
      <w:r w:rsidR="00F32C6E" w:rsidRPr="00BD4AE8">
        <w:t>tag</w:t>
      </w:r>
      <w:proofErr w:type="spellEnd"/>
      <w:r w:rsidR="00F32C6E" w:rsidRPr="00BD4AE8">
        <w:t>, kategori</w:t>
      </w:r>
      <w:r w:rsidR="00BC487C" w:rsidRPr="00BD4AE8">
        <w:t>,</w:t>
      </w:r>
      <w:r w:rsidR="00F32C6E" w:rsidRPr="00BD4AE8">
        <w:t xml:space="preserve"> atau kata kunci otomatis untuk </w:t>
      </w:r>
      <w:proofErr w:type="spellStart"/>
      <w:r w:rsidR="00F32C6E" w:rsidRPr="00BD4AE8">
        <w:t>website</w:t>
      </w:r>
      <w:proofErr w:type="spellEnd"/>
      <w:r w:rsidR="00F32C6E" w:rsidRPr="00BD4AE8">
        <w:t xml:space="preserve"> Imaji </w:t>
      </w:r>
      <w:proofErr w:type="spellStart"/>
      <w:r w:rsidR="00F32C6E" w:rsidRPr="00BD4AE8">
        <w:t>Sociopreneur</w:t>
      </w:r>
      <w:proofErr w:type="spellEnd"/>
      <w:r w:rsidR="00F32C6E" w:rsidRPr="00BD4AE8">
        <w:t xml:space="preserve"> menggunakan </w:t>
      </w:r>
      <w:r w:rsidRPr="00BD4AE8">
        <w:t xml:space="preserve">algoritma </w:t>
      </w:r>
      <w:proofErr w:type="spellStart"/>
      <w:r w:rsidR="00D63FAD" w:rsidRPr="00BD4AE8">
        <w:t>Textrank</w:t>
      </w:r>
      <w:proofErr w:type="spellEnd"/>
      <w:r w:rsidR="009F00BD" w:rsidRPr="00BD4AE8">
        <w:t>.</w:t>
      </w:r>
    </w:p>
    <w:p w14:paraId="51842027" w14:textId="2049C3D7" w:rsidR="00605888" w:rsidRDefault="000A3A04" w:rsidP="000A3A04">
      <w:pPr>
        <w:pStyle w:val="Heading1"/>
        <w:rPr>
          <w:lang w:val="en-US"/>
        </w:rPr>
      </w:pPr>
      <w:bookmarkStart w:id="9" w:name="_Toc70973671"/>
      <w:r>
        <w:rPr>
          <w:lang w:val="en-US"/>
        </w:rPr>
        <w:t xml:space="preserve">D. </w:t>
      </w:r>
      <w:r w:rsidR="00605888">
        <w:t xml:space="preserve">Tujuan </w:t>
      </w:r>
      <w:r>
        <w:rPr>
          <w:lang w:val="en-US"/>
        </w:rPr>
        <w:t>&amp; Manfaat</w:t>
      </w:r>
      <w:bookmarkEnd w:id="9"/>
    </w:p>
    <w:p w14:paraId="6050F7A8" w14:textId="562B98CD" w:rsidR="000A3A04" w:rsidRDefault="000A3A04" w:rsidP="00754DB2">
      <w:pPr>
        <w:pStyle w:val="Heading2"/>
      </w:pPr>
      <w:bookmarkStart w:id="10" w:name="_Toc70973672"/>
      <w:r>
        <w:t>D.1 Tujuan</w:t>
      </w:r>
      <w:bookmarkEnd w:id="10"/>
    </w:p>
    <w:p w14:paraId="6191D360" w14:textId="00D5F172" w:rsidR="000A3A04" w:rsidRPr="00BC487C" w:rsidRDefault="000A3A04" w:rsidP="00BC487C">
      <w:pPr>
        <w:rPr>
          <w:lang w:val="en-US"/>
        </w:rPr>
      </w:pPr>
      <w:r>
        <w:t>Tujuan yang ingin dicapai dalam penelitian ini adalah</w:t>
      </w:r>
      <w:r w:rsidR="00BC487C">
        <w:rPr>
          <w:lang w:val="en-US"/>
        </w:rPr>
        <w:t xml:space="preserve"> </w:t>
      </w:r>
      <w:proofErr w:type="spellStart"/>
      <w:r w:rsidR="00BC487C">
        <w:rPr>
          <w:lang w:val="en-US"/>
        </w:rPr>
        <w:t>mengembangkan</w:t>
      </w:r>
      <w:proofErr w:type="spellEnd"/>
      <w:r>
        <w:t xml:space="preserve"> sistem pada </w:t>
      </w:r>
      <w:r w:rsidR="00F24C63" w:rsidRPr="00BC487C">
        <w:rPr>
          <w:i/>
          <w:iCs/>
          <w:lang w:val="en-US"/>
        </w:rPr>
        <w:t>Website</w:t>
      </w:r>
      <w:r>
        <w:t xml:space="preserve"> </w:t>
      </w:r>
      <w:r w:rsidR="005B06B5">
        <w:t xml:space="preserve">Imaji </w:t>
      </w:r>
      <w:proofErr w:type="spellStart"/>
      <w:r w:rsidR="005B06B5">
        <w:t>Sociopreneur</w:t>
      </w:r>
      <w:proofErr w:type="spellEnd"/>
      <w:r>
        <w:t xml:space="preserve"> </w:t>
      </w:r>
      <w:proofErr w:type="spellStart"/>
      <w:r w:rsidR="00BC487C">
        <w:rPr>
          <w:lang w:val="en-US"/>
        </w:rPr>
        <w:t>utamanya</w:t>
      </w:r>
      <w:proofErr w:type="spellEnd"/>
      <w:r w:rsidR="00BC487C">
        <w:rPr>
          <w:lang w:val="en-US"/>
        </w:rPr>
        <w:t xml:space="preserve"> </w:t>
      </w:r>
      <w:r>
        <w:t xml:space="preserve">penentuan </w:t>
      </w:r>
      <w:proofErr w:type="spellStart"/>
      <w:r w:rsidR="00C81106" w:rsidRPr="00BC487C">
        <w:rPr>
          <w:i/>
          <w:iCs/>
        </w:rPr>
        <w:t>tag</w:t>
      </w:r>
      <w:proofErr w:type="spellEnd"/>
      <w:r>
        <w:t>, kategori</w:t>
      </w:r>
      <w:r w:rsidR="00BC487C">
        <w:rPr>
          <w:lang w:val="en-US"/>
        </w:rPr>
        <w:t>,</w:t>
      </w:r>
      <w:r>
        <w:t xml:space="preserve"> atau kata kunci dengan menggunakan algoritma </w:t>
      </w:r>
      <w:proofErr w:type="spellStart"/>
      <w:r w:rsidR="00D63FAD" w:rsidRPr="00BC487C">
        <w:rPr>
          <w:i/>
          <w:iCs/>
        </w:rPr>
        <w:t>Textrank</w:t>
      </w:r>
      <w:proofErr w:type="spellEnd"/>
      <w:r w:rsidR="00BC487C">
        <w:rPr>
          <w:i/>
          <w:iCs/>
          <w:lang w:val="en-US"/>
        </w:rPr>
        <w:t>.</w:t>
      </w:r>
    </w:p>
    <w:p w14:paraId="475C02BF" w14:textId="77777777" w:rsidR="00BC487C" w:rsidRDefault="00BC487C">
      <w:pPr>
        <w:spacing w:after="160" w:line="259" w:lineRule="auto"/>
        <w:ind w:left="0" w:firstLine="0"/>
        <w:jc w:val="left"/>
        <w:rPr>
          <w:rFonts w:eastAsiaTheme="majorEastAsia" w:cstheme="majorBidi"/>
          <w:b/>
          <w:color w:val="000000"/>
          <w:szCs w:val="24"/>
          <w:lang w:val="en-US"/>
        </w:rPr>
      </w:pPr>
      <w:r>
        <w:br w:type="page"/>
      </w:r>
    </w:p>
    <w:p w14:paraId="6F3B853B" w14:textId="2A9C4050" w:rsidR="000A3A04" w:rsidRPr="000A3A04" w:rsidRDefault="000A3A04" w:rsidP="00754DB2">
      <w:pPr>
        <w:pStyle w:val="Heading2"/>
      </w:pPr>
      <w:bookmarkStart w:id="11" w:name="_Toc70973673"/>
      <w:r>
        <w:lastRenderedPageBreak/>
        <w:t>D.2 Manfaat</w:t>
      </w:r>
      <w:bookmarkEnd w:id="11"/>
    </w:p>
    <w:p w14:paraId="046DCD63" w14:textId="77777777" w:rsidR="00605888" w:rsidRDefault="00605888" w:rsidP="00BC487C">
      <w:r>
        <w:t>Manfaat penelitian ini diharapkan dapat memberi manfaat sebagai berikut:</w:t>
      </w:r>
    </w:p>
    <w:p w14:paraId="151C985A" w14:textId="77777777" w:rsidR="000A3A04" w:rsidRDefault="00605888" w:rsidP="0022779E">
      <w:pPr>
        <w:pStyle w:val="ListParagraph"/>
        <w:numPr>
          <w:ilvl w:val="0"/>
          <w:numId w:val="6"/>
        </w:numPr>
        <w:ind w:left="1134"/>
      </w:pPr>
      <w:r>
        <w:t xml:space="preserve">Bagi Peneliti </w:t>
      </w:r>
    </w:p>
    <w:p w14:paraId="1F22828F" w14:textId="30C4BAA6" w:rsidR="000A3A04" w:rsidRDefault="00605888" w:rsidP="0022779E">
      <w:pPr>
        <w:pStyle w:val="ListParagraph"/>
        <w:ind w:left="1134"/>
      </w:pPr>
      <w:r>
        <w:t xml:space="preserve">Menerapkan ilmu pengetahuan yang telah didapat selama masa perkuliahan di Fakultas Ilmu Komputer untuk mengembangkan </w:t>
      </w:r>
      <w:r w:rsidR="00F24C63" w:rsidRPr="00F24C63">
        <w:rPr>
          <w:i/>
          <w:iCs/>
        </w:rPr>
        <w:t>Website</w:t>
      </w:r>
      <w:r>
        <w:t xml:space="preserve"> </w:t>
      </w:r>
      <w:r w:rsidR="005B06B5">
        <w:t>Imaji Sociopreneur</w:t>
      </w:r>
      <w:r>
        <w:t xml:space="preserve"> menggunakan algoritma </w:t>
      </w:r>
      <w:r w:rsidR="00D63FAD" w:rsidRPr="00D63FAD">
        <w:rPr>
          <w:i/>
          <w:iCs/>
        </w:rPr>
        <w:t>Textrank</w:t>
      </w:r>
      <w:r>
        <w:t>.</w:t>
      </w:r>
    </w:p>
    <w:p w14:paraId="7345AD00" w14:textId="77777777" w:rsidR="000A3A04" w:rsidRDefault="00605888" w:rsidP="0022779E">
      <w:pPr>
        <w:pStyle w:val="ListParagraph"/>
        <w:numPr>
          <w:ilvl w:val="0"/>
          <w:numId w:val="6"/>
        </w:numPr>
        <w:ind w:left="1134"/>
      </w:pPr>
      <w:r>
        <w:t xml:space="preserve">Bagi Objek Penelitian </w:t>
      </w:r>
    </w:p>
    <w:p w14:paraId="272BE120" w14:textId="5E47E354" w:rsidR="000A3A04" w:rsidRDefault="00605888" w:rsidP="0022779E">
      <w:pPr>
        <w:pStyle w:val="ListParagraph"/>
        <w:ind w:left="1134"/>
      </w:pPr>
      <w:r>
        <w:t xml:space="preserve">Hasil penelitian ini diharapkan dapat membantu </w:t>
      </w:r>
      <w:r w:rsidR="005B06B5">
        <w:t>Imaji Sociopreneur</w:t>
      </w:r>
      <w:r>
        <w:t xml:space="preserve"> dalam peningkatan kualitas </w:t>
      </w:r>
      <w:r w:rsidR="00F24C63" w:rsidRPr="00F24C63">
        <w:rPr>
          <w:i/>
          <w:iCs/>
        </w:rPr>
        <w:t>Website</w:t>
      </w:r>
      <w:r>
        <w:t xml:space="preserve"> </w:t>
      </w:r>
      <w:r w:rsidR="005B06B5">
        <w:t>Imaji Sociopreneur</w:t>
      </w:r>
      <w:r>
        <w:t xml:space="preserve"> pada bagian otomatisasi kata kunci.</w:t>
      </w:r>
    </w:p>
    <w:p w14:paraId="007F8931" w14:textId="77777777" w:rsidR="000A3A04" w:rsidRPr="000A3A04" w:rsidRDefault="00605888" w:rsidP="0022779E">
      <w:pPr>
        <w:pStyle w:val="ListParagraph"/>
        <w:numPr>
          <w:ilvl w:val="0"/>
          <w:numId w:val="6"/>
        </w:numPr>
        <w:ind w:left="1134"/>
      </w:pPr>
      <w:r>
        <w:t>Bagi Akademis</w:t>
      </w:r>
      <w:r w:rsidR="000A3A04">
        <w:rPr>
          <w:lang w:val="en-US"/>
        </w:rPr>
        <w:t xml:space="preserve"> </w:t>
      </w:r>
    </w:p>
    <w:p w14:paraId="4DA1F056" w14:textId="77777777" w:rsidR="000A3A04" w:rsidRDefault="00605888" w:rsidP="0022779E">
      <w:pPr>
        <w:pStyle w:val="ListParagraph"/>
        <w:ind w:left="1134"/>
      </w:pPr>
      <w:r>
        <w:t>Hasil penelitian ini diharapkan dapat menambah informasi yang berkaitan dengan judul penelitian bagi peneliti lain terutama pada Fakultas Ilmu Komputer Universitas Jember. Selain itu penelitian ini bertujuan untuk mendorong peneliti lain khususnya di </w:t>
      </w:r>
      <w:r w:rsidR="000A3A04">
        <w:t>Fakultas Ilmu Komputer Universitas Jember untuk mendorong pembaca dengan minat yang sama untuk mengambil topik penelitian yang serupa.</w:t>
      </w:r>
    </w:p>
    <w:p w14:paraId="588DEC1B" w14:textId="25A88C23" w:rsidR="000A3A04" w:rsidRDefault="000A3A04" w:rsidP="000A3A04">
      <w:pPr>
        <w:pStyle w:val="Heading1"/>
      </w:pPr>
      <w:bookmarkStart w:id="12" w:name="_Toc70973674"/>
      <w:r>
        <w:rPr>
          <w:lang w:val="en-US"/>
        </w:rPr>
        <w:t xml:space="preserve">E. </w:t>
      </w:r>
      <w:r>
        <w:t>Batasan Masalah</w:t>
      </w:r>
      <w:bookmarkEnd w:id="12"/>
    </w:p>
    <w:p w14:paraId="57A7B1FB" w14:textId="5539F05D" w:rsidR="000A3A04" w:rsidRPr="0022779E" w:rsidRDefault="000A3A04" w:rsidP="00754DB2">
      <w:pPr>
        <w:pStyle w:val="Paragraf1"/>
        <w:rPr>
          <w:lang w:val="en-US"/>
        </w:rPr>
      </w:pPr>
      <w:r>
        <w:t>Beberapa hal yang menjadi batasan masalah dalam penelitian ini</w:t>
      </w:r>
      <w:r w:rsidR="0022779E">
        <w:rPr>
          <w:lang w:val="en-US"/>
        </w:rPr>
        <w:t xml:space="preserve"> </w:t>
      </w:r>
      <w:proofErr w:type="spellStart"/>
      <w:r w:rsidR="0022779E">
        <w:rPr>
          <w:lang w:val="en-US"/>
        </w:rPr>
        <w:t>sebagai</w:t>
      </w:r>
      <w:proofErr w:type="spellEnd"/>
      <w:r w:rsidR="0022779E">
        <w:rPr>
          <w:lang w:val="en-US"/>
        </w:rPr>
        <w:t xml:space="preserve"> </w:t>
      </w:r>
      <w:proofErr w:type="spellStart"/>
      <w:r w:rsidR="0022779E">
        <w:rPr>
          <w:lang w:val="en-US"/>
        </w:rPr>
        <w:t>berikut</w:t>
      </w:r>
      <w:proofErr w:type="spellEnd"/>
      <w:r w:rsidR="0022779E">
        <w:rPr>
          <w:lang w:val="en-US"/>
        </w:rPr>
        <w:t>.</w:t>
      </w:r>
    </w:p>
    <w:p w14:paraId="5763D2C8" w14:textId="32BAE04E" w:rsidR="000A3A04" w:rsidRDefault="00F24C63" w:rsidP="000A3A04">
      <w:pPr>
        <w:pStyle w:val="ListParagraph"/>
        <w:numPr>
          <w:ilvl w:val="0"/>
          <w:numId w:val="8"/>
        </w:numPr>
      </w:pPr>
      <w:r w:rsidRPr="00F24C63">
        <w:rPr>
          <w:i/>
          <w:iCs/>
        </w:rPr>
        <w:t>Website</w:t>
      </w:r>
      <w:r w:rsidR="000A3A04">
        <w:t xml:space="preserve"> </w:t>
      </w:r>
      <w:r w:rsidR="005B06B5">
        <w:t>Imaji Sociopreneur</w:t>
      </w:r>
      <w:r w:rsidR="000A3A04">
        <w:t xml:space="preserve"> yang dikembangkan adalah </w:t>
      </w:r>
      <w:r w:rsidRPr="00F24C63">
        <w:rPr>
          <w:i/>
          <w:iCs/>
        </w:rPr>
        <w:t>Website</w:t>
      </w:r>
      <w:r w:rsidR="000A3A04">
        <w:t xml:space="preserve"> official dari </w:t>
      </w:r>
      <w:r w:rsidR="005B06B5">
        <w:t>Imaji Sociopreneur</w:t>
      </w:r>
      <w:r w:rsidR="000A3A04">
        <w:t xml:space="preserve"> yang sudah digunakan hingga sekarang.</w:t>
      </w:r>
    </w:p>
    <w:p w14:paraId="2B9A3260" w14:textId="02E9F9A7" w:rsidR="000A3A04" w:rsidRDefault="000A3A04" w:rsidP="000A3A04">
      <w:pPr>
        <w:pStyle w:val="ListParagraph"/>
        <w:numPr>
          <w:ilvl w:val="0"/>
          <w:numId w:val="8"/>
        </w:numPr>
      </w:pPr>
      <w:r>
        <w:t xml:space="preserve">Pengembangan yang dilakukan pada penelitian ini hanya pengembangan otomatisasi ekstraksi kata kunci pada halaman-halaman </w:t>
      </w:r>
      <w:r w:rsidR="00F24C63" w:rsidRPr="00F24C63">
        <w:rPr>
          <w:i/>
          <w:iCs/>
        </w:rPr>
        <w:t>Website</w:t>
      </w:r>
      <w:r>
        <w:t xml:space="preserve"> </w:t>
      </w:r>
      <w:r w:rsidR="005B06B5">
        <w:t>Imaji Sociopreneur</w:t>
      </w:r>
      <w:r>
        <w:t xml:space="preserve"> pada fitur blog, project dan event.</w:t>
      </w:r>
    </w:p>
    <w:p w14:paraId="45EBC8B7" w14:textId="77E7360C" w:rsidR="00605888" w:rsidRDefault="000A3A04" w:rsidP="000A3A04">
      <w:pPr>
        <w:pStyle w:val="ListParagraph"/>
        <w:numPr>
          <w:ilvl w:val="0"/>
          <w:numId w:val="8"/>
        </w:numPr>
      </w:pPr>
      <w:r>
        <w:t xml:space="preserve">Responden dalam penelitian ini adalah jajaran dari </w:t>
      </w:r>
      <w:r w:rsidR="005B06B5">
        <w:t>Imaji Sociopreneur</w:t>
      </w:r>
      <w:r>
        <w:t xml:space="preserve"> terutama pada yang menulis konten di </w:t>
      </w:r>
      <w:r w:rsidR="00F24C63" w:rsidRPr="00F24C63">
        <w:rPr>
          <w:i/>
          <w:iCs/>
        </w:rPr>
        <w:t>Website</w:t>
      </w:r>
      <w:r>
        <w:t xml:space="preserve"> </w:t>
      </w:r>
      <w:r w:rsidR="005B06B5">
        <w:t>Imaji Sociopreneur</w:t>
      </w:r>
      <w:r>
        <w:t>.</w:t>
      </w:r>
    </w:p>
    <w:p w14:paraId="7C1165FD" w14:textId="7F190790" w:rsidR="00EC06C2" w:rsidRDefault="00EC06C2">
      <w:pPr>
        <w:spacing w:after="160" w:line="259" w:lineRule="auto"/>
        <w:jc w:val="left"/>
      </w:pPr>
      <w:r>
        <w:br w:type="page"/>
      </w:r>
    </w:p>
    <w:p w14:paraId="6AA5BAA4" w14:textId="7C685E04" w:rsidR="00F579D2" w:rsidRDefault="0022779E" w:rsidP="0022779E">
      <w:pPr>
        <w:pStyle w:val="Heading1"/>
        <w:rPr>
          <w:lang w:val="en-US"/>
        </w:rPr>
      </w:pPr>
      <w:bookmarkStart w:id="13" w:name="_Toc70973675"/>
      <w:r>
        <w:rPr>
          <w:lang w:val="en-US"/>
        </w:rPr>
        <w:lastRenderedPageBreak/>
        <w:t xml:space="preserve">F. </w:t>
      </w:r>
      <w:proofErr w:type="spellStart"/>
      <w:r>
        <w:rPr>
          <w:lang w:val="en-US"/>
        </w:rPr>
        <w:t>Tinjauan</w:t>
      </w:r>
      <w:proofErr w:type="spellEnd"/>
      <w:r>
        <w:rPr>
          <w:lang w:val="en-US"/>
        </w:rPr>
        <w:t xml:space="preserve"> Pustaka</w:t>
      </w:r>
      <w:bookmarkEnd w:id="13"/>
    </w:p>
    <w:p w14:paraId="3DDFD59C" w14:textId="1D2981D0" w:rsidR="0022779E" w:rsidRDefault="0022779E" w:rsidP="00754DB2">
      <w:pPr>
        <w:pStyle w:val="Heading2"/>
        <w:rPr>
          <w:ins w:id="14" w:author="Achmad Maududie" w:date="2021-05-03T04:39:00Z"/>
        </w:rPr>
      </w:pPr>
      <w:bookmarkStart w:id="15" w:name="_Toc70973676"/>
      <w:r>
        <w:t xml:space="preserve">F.1 </w:t>
      </w:r>
      <w:proofErr w:type="spellStart"/>
      <w:r>
        <w:t>Pen</w:t>
      </w:r>
      <w:ins w:id="16" w:author="Achmad Maududie" w:date="2021-05-03T04:39:00Z">
        <w:r w:rsidR="00C54AF6">
          <w:t>e</w:t>
        </w:r>
      </w:ins>
      <w:r>
        <w:t>litian</w:t>
      </w:r>
      <w:proofErr w:type="spellEnd"/>
      <w:r>
        <w:t xml:space="preserve"> </w:t>
      </w:r>
      <w:proofErr w:type="spellStart"/>
      <w:r>
        <w:t>Terdahulu</w:t>
      </w:r>
      <w:bookmarkEnd w:id="15"/>
      <w:proofErr w:type="spellEnd"/>
    </w:p>
    <w:p w14:paraId="6271E4C9" w14:textId="228F8D4D" w:rsidR="0070313E" w:rsidRDefault="0070313E" w:rsidP="0070313E">
      <w:pPr>
        <w:rPr>
          <w:lang w:val="en-US" w:eastAsia="id-ID"/>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sidRPr="00404792">
        <w:t>Papis</w:t>
      </w:r>
      <w:proofErr w:type="spellEnd"/>
      <w:r w:rsidRPr="00404792">
        <w:t xml:space="preserve"> </w:t>
      </w:r>
      <w:proofErr w:type="spellStart"/>
      <w:r w:rsidRPr="00404792">
        <w:t>Wongchaisuwat</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404792">
        <w:rPr>
          <w:i/>
          <w:iCs/>
        </w:rPr>
        <w:t>Automatic</w:t>
      </w:r>
      <w:proofErr w:type="spellEnd"/>
      <w:r w:rsidRPr="00404792">
        <w:rPr>
          <w:i/>
          <w:iCs/>
        </w:rPr>
        <w:t xml:space="preserve"> </w:t>
      </w:r>
      <w:proofErr w:type="spellStart"/>
      <w:r w:rsidRPr="00404792">
        <w:rPr>
          <w:i/>
          <w:iCs/>
        </w:rPr>
        <w:t>Keyword</w:t>
      </w:r>
      <w:proofErr w:type="spellEnd"/>
      <w:r w:rsidRPr="00404792">
        <w:rPr>
          <w:i/>
          <w:iCs/>
        </w:rPr>
        <w:t xml:space="preserve"> </w:t>
      </w:r>
      <w:proofErr w:type="spellStart"/>
      <w:r w:rsidRPr="00404792">
        <w:rPr>
          <w:i/>
          <w:iCs/>
        </w:rPr>
        <w:t>Extraction</w:t>
      </w:r>
      <w:proofErr w:type="spellEnd"/>
      <w:r w:rsidRPr="00404792">
        <w:rPr>
          <w:i/>
          <w:iCs/>
        </w:rPr>
        <w:t xml:space="preserve"> </w:t>
      </w:r>
      <w:proofErr w:type="spellStart"/>
      <w:r w:rsidRPr="00404792">
        <w:rPr>
          <w:i/>
          <w:iCs/>
        </w:rPr>
        <w:t>Using</w:t>
      </w:r>
      <w:proofErr w:type="spellEnd"/>
      <w:r w:rsidRPr="00404792">
        <w:rPr>
          <w:i/>
          <w:iCs/>
        </w:rPr>
        <w:t xml:space="preserve"> </w:t>
      </w:r>
      <w:proofErr w:type="spellStart"/>
      <w:r w:rsidRPr="00404792">
        <w:rPr>
          <w:i/>
          <w:iCs/>
        </w:rPr>
        <w:t>TextRank</w:t>
      </w:r>
      <w:proofErr w:type="spellEnd"/>
      <w:r>
        <w:rPr>
          <w:lang w:val="en-US"/>
        </w:rPr>
        <w:t>”.</w:t>
      </w:r>
      <w:r w:rsidR="007E1C8A">
        <w:rPr>
          <w:lang w:val="en-US"/>
        </w:rPr>
        <w:t xml:space="preserve"> </w:t>
      </w:r>
      <w:proofErr w:type="spellStart"/>
      <w:r w:rsidR="007E1C8A" w:rsidRPr="00404792">
        <w:rPr>
          <w:lang w:val="en-US" w:eastAsia="id-ID"/>
        </w:rPr>
        <w:t>Algoritma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bertujuan</w:t>
      </w:r>
      <w:proofErr w:type="spellEnd"/>
      <w:r w:rsidR="007E1C8A" w:rsidRPr="00404792">
        <w:rPr>
          <w:lang w:val="en-US" w:eastAsia="id-ID"/>
        </w:rPr>
        <w:t xml:space="preserve"> </w:t>
      </w:r>
      <w:proofErr w:type="spellStart"/>
      <w:r w:rsidR="007E1C8A" w:rsidRPr="00404792">
        <w:rPr>
          <w:lang w:val="en-US" w:eastAsia="id-ID"/>
        </w:rPr>
        <w:t>untuk</w:t>
      </w:r>
      <w:proofErr w:type="spellEnd"/>
      <w:r w:rsidR="007E1C8A" w:rsidRPr="00404792">
        <w:rPr>
          <w:lang w:val="en-US" w:eastAsia="id-ID"/>
        </w:rPr>
        <w:t xml:space="preserve"> </w:t>
      </w:r>
      <w:proofErr w:type="spellStart"/>
      <w:r w:rsidR="007E1C8A" w:rsidRPr="00404792">
        <w:rPr>
          <w:lang w:val="en-US" w:eastAsia="id-ID"/>
        </w:rPr>
        <w:t>memproses</w:t>
      </w:r>
      <w:proofErr w:type="spellEnd"/>
      <w:r w:rsidR="007E1C8A" w:rsidRPr="00404792">
        <w:rPr>
          <w:lang w:val="en-US" w:eastAsia="id-ID"/>
        </w:rPr>
        <w:t xml:space="preserve"> dan </w:t>
      </w:r>
      <w:proofErr w:type="spellStart"/>
      <w:r w:rsidR="007E1C8A" w:rsidRPr="00404792">
        <w:rPr>
          <w:lang w:val="en-US" w:eastAsia="id-ID"/>
        </w:rPr>
        <w:t>mengekstrak</w:t>
      </w:r>
      <w:proofErr w:type="spellEnd"/>
      <w:r w:rsidR="007E1C8A" w:rsidRPr="00404792">
        <w:rPr>
          <w:lang w:val="en-US" w:eastAsia="id-ID"/>
        </w:rPr>
        <w:t xml:space="preserve"> kata </w:t>
      </w:r>
      <w:proofErr w:type="spellStart"/>
      <w:r w:rsidR="007E1C8A" w:rsidRPr="00404792">
        <w:rPr>
          <w:lang w:val="en-US" w:eastAsia="id-ID"/>
        </w:rPr>
        <w:t>kunci</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otomatis</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data </w:t>
      </w:r>
      <w:proofErr w:type="spellStart"/>
      <w:r w:rsidR="007E1C8A" w:rsidRPr="00404792">
        <w:rPr>
          <w:lang w:val="en-US" w:eastAsia="id-ID"/>
        </w:rPr>
        <w:t>tekstual</w:t>
      </w:r>
      <w:proofErr w:type="spellEnd"/>
      <w:r w:rsidR="007E1C8A" w:rsidRPr="00404792">
        <w:rPr>
          <w:lang w:val="en-US" w:eastAsia="id-ID"/>
        </w:rPr>
        <w:t xml:space="preserve"> yang </w:t>
      </w:r>
      <w:proofErr w:type="spellStart"/>
      <w:r w:rsidR="007E1C8A" w:rsidRPr="00404792">
        <w:rPr>
          <w:lang w:val="en-US" w:eastAsia="id-ID"/>
        </w:rPr>
        <w:t>panjang</w:t>
      </w:r>
      <w:proofErr w:type="spellEnd"/>
      <w:r w:rsidR="007E1C8A" w:rsidRPr="00404792">
        <w:rPr>
          <w:lang w:val="en-US" w:eastAsia="id-ID"/>
        </w:rPr>
        <w:t xml:space="preserve">. </w:t>
      </w:r>
      <w:proofErr w:type="spellStart"/>
      <w:r w:rsidR="007E1C8A">
        <w:rPr>
          <w:lang w:val="en-US" w:eastAsia="id-ID"/>
        </w:rPr>
        <w:t>Algoritma</w:t>
      </w:r>
      <w:proofErr w:type="spellEnd"/>
      <w:r w:rsidR="007E1C8A">
        <w:rPr>
          <w:lang w:val="en-US" w:eastAsia="id-ID"/>
        </w:rPr>
        <w:t xml:space="preserve"> </w:t>
      </w:r>
      <w:proofErr w:type="spellStart"/>
      <w:r w:rsidR="007E1C8A">
        <w:rPr>
          <w:lang w:val="en-US" w:eastAsia="id-ID"/>
        </w:rPr>
        <w:t>ini</w:t>
      </w:r>
      <w:proofErr w:type="spellEnd"/>
      <w:r w:rsidR="007E1C8A">
        <w:rPr>
          <w:lang w:val="en-US" w:eastAsia="id-ID"/>
        </w:rPr>
        <w:t xml:space="preserve"> </w:t>
      </w:r>
      <w:proofErr w:type="spellStart"/>
      <w:r w:rsidR="007E1C8A">
        <w:rPr>
          <w:lang w:val="en-US" w:eastAsia="id-ID"/>
        </w:rPr>
        <w:t>didasarkan</w:t>
      </w:r>
      <w:proofErr w:type="spellEnd"/>
      <w:r w:rsidR="007E1C8A">
        <w:rPr>
          <w:lang w:val="en-US" w:eastAsia="id-ID"/>
        </w:rPr>
        <w:t xml:space="preserve"> pada</w:t>
      </w:r>
      <w:r w:rsidR="007E1C8A" w:rsidRPr="00404792">
        <w:rPr>
          <w:lang w:val="en-US" w:eastAsia="id-ID"/>
        </w:rPr>
        <w:t xml:space="preserve"> </w:t>
      </w:r>
      <w:proofErr w:type="spellStart"/>
      <w:r w:rsidR="007E1C8A" w:rsidRPr="00F24C63">
        <w:rPr>
          <w:i/>
          <w:iCs/>
          <w:lang w:val="en-US" w:eastAsia="id-ID"/>
        </w:rPr>
        <w:t>Texrank</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penyesuaian</w:t>
      </w:r>
      <w:proofErr w:type="spellEnd"/>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lanjut</w:t>
      </w:r>
      <w:proofErr w:type="spellEnd"/>
      <w:r w:rsidR="007E1C8A" w:rsidRPr="00404792">
        <w:rPr>
          <w:lang w:val="en-US" w:eastAsia="id-ID"/>
        </w:rPr>
        <w:t xml:space="preserve"> pada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dalam</w:t>
      </w:r>
      <w:proofErr w:type="spellEnd"/>
      <w:r w:rsidR="007E1C8A" w:rsidRPr="00404792">
        <w:rPr>
          <w:lang w:val="en-US" w:eastAsia="id-ID"/>
        </w:rPr>
        <w:t xml:space="preserve"> </w:t>
      </w:r>
      <w:proofErr w:type="spellStart"/>
      <w:r w:rsidR="007E1C8A" w:rsidRPr="00404792">
        <w:rPr>
          <w:lang w:val="en-US" w:eastAsia="id-ID"/>
        </w:rPr>
        <w:t>graf</w:t>
      </w:r>
      <w:proofErr w:type="spellEnd"/>
      <w:r w:rsidR="007E1C8A" w:rsidRPr="00404792">
        <w:rPr>
          <w:lang w:val="en-US" w:eastAsia="id-ID"/>
        </w:rPr>
        <w:t xml:space="preserve"> yang </w:t>
      </w:r>
      <w:proofErr w:type="spellStart"/>
      <w:r w:rsidR="007E1C8A" w:rsidRPr="00404792">
        <w:rPr>
          <w:lang w:val="en-US" w:eastAsia="id-ID"/>
        </w:rPr>
        <w:t>dibangun</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teks</w:t>
      </w:r>
      <w:proofErr w:type="spellEnd"/>
      <w:r w:rsidR="007E1C8A" w:rsidRPr="00404792">
        <w:rPr>
          <w:lang w:val="en-US" w:eastAsia="id-ID"/>
        </w:rPr>
        <w:t xml:space="preserve"> input.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khusus</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node</w:t>
      </w:r>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w:t>
      </w:r>
      <w:proofErr w:type="spellStart"/>
      <w:r w:rsidR="007E1C8A" w:rsidRPr="00404792">
        <w:rPr>
          <w:lang w:val="en-US" w:eastAsia="id-ID"/>
        </w:rPr>
        <w:t>dasar</w:t>
      </w:r>
      <w:proofErr w:type="spellEnd"/>
      <w:r w:rsidR="007E1C8A" w:rsidRPr="00404792">
        <w:rPr>
          <w:lang w:val="en-US" w:eastAsia="id-ID"/>
        </w:rPr>
        <w:t xml:space="preserve"> </w:t>
      </w:r>
      <w:proofErr w:type="spellStart"/>
      <w:r w:rsidR="007E1C8A" w:rsidRPr="00404792">
        <w:rPr>
          <w:lang w:val="en-US" w:eastAsia="id-ID"/>
        </w:rPr>
        <w:t>sementara</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diberi</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ukuran</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r w:rsidR="007E1C8A" w:rsidRPr="00F24C63">
        <w:rPr>
          <w:i/>
          <w:iCs/>
          <w:lang w:val="en-US" w:eastAsia="id-ID"/>
        </w:rPr>
        <w:t>Word2Vec</w:t>
      </w:r>
      <w:r w:rsidR="007E1C8A" w:rsidRPr="00404792">
        <w:rPr>
          <w:lang w:val="en-US" w:eastAsia="id-ID"/>
        </w:rPr>
        <w:t xml:space="preserve"> yang </w:t>
      </w:r>
      <w:proofErr w:type="spellStart"/>
      <w:r w:rsidR="007E1C8A" w:rsidRPr="00404792">
        <w:rPr>
          <w:lang w:val="en-US" w:eastAsia="id-ID"/>
        </w:rPr>
        <w:t>disesuaikan</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pentingnya</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Performa superior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mungkin</w:t>
      </w:r>
      <w:proofErr w:type="spellEnd"/>
      <w:r w:rsidR="007E1C8A" w:rsidRPr="00404792">
        <w:rPr>
          <w:lang w:val="en-US" w:eastAsia="id-ID"/>
        </w:rPr>
        <w:t xml:space="preserve"> </w:t>
      </w:r>
      <w:proofErr w:type="spellStart"/>
      <w:r w:rsidR="007E1C8A" w:rsidRPr="00404792">
        <w:rPr>
          <w:lang w:val="en-US" w:eastAsia="id-ID"/>
        </w:rPr>
        <w:t>dapat</w:t>
      </w:r>
      <w:proofErr w:type="spellEnd"/>
      <w:r w:rsidR="007E1C8A" w:rsidRPr="00404792">
        <w:rPr>
          <w:lang w:val="en-US" w:eastAsia="id-ID"/>
        </w:rPr>
        <w:t xml:space="preserve"> </w:t>
      </w:r>
      <w:proofErr w:type="spellStart"/>
      <w:r w:rsidR="007E1C8A" w:rsidRPr="00404792">
        <w:rPr>
          <w:lang w:val="en-US" w:eastAsia="id-ID"/>
        </w:rPr>
        <w:t>dicapai</w:t>
      </w:r>
      <w:proofErr w:type="spellEnd"/>
      <w:r w:rsidR="007E1C8A" w:rsidRPr="00404792">
        <w:rPr>
          <w:lang w:val="en-US" w:eastAsia="id-ID"/>
        </w:rPr>
        <w:t xml:space="preserve"> </w:t>
      </w:r>
      <w:proofErr w:type="spellStart"/>
      <w:r w:rsidR="007E1C8A" w:rsidRPr="00404792">
        <w:rPr>
          <w:lang w:val="en-US" w:eastAsia="id-ID"/>
        </w:rPr>
        <w:t>jika</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w:t>
      </w:r>
      <w:proofErr w:type="spellStart"/>
      <w:r w:rsidR="007E1C8A" w:rsidRPr="00404792">
        <w:rPr>
          <w:lang w:val="en-US" w:eastAsia="id-ID"/>
        </w:rPr>
        <w:t>hubungan</w:t>
      </w:r>
      <w:proofErr w:type="spellEnd"/>
      <w:r w:rsidR="007E1C8A" w:rsidRPr="00404792">
        <w:rPr>
          <w:lang w:val="en-US" w:eastAsia="id-ID"/>
        </w:rPr>
        <w:t xml:space="preserve"> </w:t>
      </w:r>
      <w:proofErr w:type="spellStart"/>
      <w:r w:rsidR="007E1C8A" w:rsidRPr="00404792">
        <w:rPr>
          <w:lang w:val="en-US" w:eastAsia="id-ID"/>
        </w:rPr>
        <w:t>sebenarnya</w:t>
      </w:r>
      <w:proofErr w:type="spellEnd"/>
      <w:r w:rsidR="007E1C8A" w:rsidRPr="00404792">
        <w:rPr>
          <w:lang w:val="en-US" w:eastAsia="id-ID"/>
        </w:rPr>
        <w:t xml:space="preserve"> di </w:t>
      </w:r>
      <w:proofErr w:type="spellStart"/>
      <w:r w:rsidR="007E1C8A" w:rsidRPr="00404792">
        <w:rPr>
          <w:lang w:val="en-US" w:eastAsia="id-ID"/>
        </w:rPr>
        <w:t>antara</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yang </w:t>
      </w:r>
      <w:proofErr w:type="spellStart"/>
      <w:r w:rsidR="007E1C8A" w:rsidRPr="00404792">
        <w:rPr>
          <w:lang w:val="en-US" w:eastAsia="id-ID"/>
        </w:rPr>
        <w:t>berdekatan</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didasarkan</w:t>
      </w:r>
      <w:proofErr w:type="spellEnd"/>
      <w:r w:rsidR="007E1C8A" w:rsidRPr="00404792">
        <w:rPr>
          <w:lang w:val="en-US" w:eastAsia="id-ID"/>
        </w:rPr>
        <w:t xml:space="preserve"> pada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kepentingan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dan kata</w:t>
      </w:r>
      <w:r w:rsidR="008D6E54">
        <w:rPr>
          <w:lang w:val="en-US" w:eastAsia="id-ID"/>
        </w:rPr>
        <w:t xml:space="preserve"> yang </w:t>
      </w:r>
      <w:proofErr w:type="spellStart"/>
      <w:r w:rsidR="008D6E54">
        <w:rPr>
          <w:lang w:val="en-US" w:eastAsia="id-ID"/>
        </w:rPr>
        <w:t>berasal</w:t>
      </w:r>
      <w:proofErr w:type="spellEnd"/>
      <w:r w:rsidR="008D6E54">
        <w:rPr>
          <w:lang w:val="en-US" w:eastAsia="id-ID"/>
        </w:rPr>
        <w:t xml:space="preserve"> </w:t>
      </w:r>
      <w:proofErr w:type="spellStart"/>
      <w:r w:rsidR="008D6E54">
        <w:rPr>
          <w:lang w:val="en-US" w:eastAsia="id-ID"/>
        </w:rPr>
        <w:t>dari</w:t>
      </w:r>
      <w:proofErr w:type="spellEnd"/>
      <w:r w:rsidR="008D6E54">
        <w:rPr>
          <w:lang w:val="en-US" w:eastAsia="id-ID"/>
        </w:rPr>
        <w:t xml:space="preserve"> </w:t>
      </w:r>
      <w:proofErr w:type="spellStart"/>
      <w:r w:rsidR="008D6E54">
        <w:rPr>
          <w:lang w:val="en-US" w:eastAsia="id-ID"/>
        </w:rPr>
        <w:t>nilai</w:t>
      </w:r>
      <w:proofErr w:type="spellEnd"/>
      <w:r w:rsidR="008D6E54">
        <w:rPr>
          <w:lang w:val="en-US" w:eastAsia="id-ID"/>
        </w:rPr>
        <w:t xml:space="preserve"> </w:t>
      </w:r>
      <w:proofErr w:type="spellStart"/>
      <w:r w:rsidR="008D6E54">
        <w:rPr>
          <w:lang w:val="en-US" w:eastAsia="id-ID"/>
        </w:rPr>
        <w:t>hubungan</w:t>
      </w:r>
      <w:proofErr w:type="spellEnd"/>
      <w:r w:rsidR="008D6E54">
        <w:rPr>
          <w:lang w:val="en-US" w:eastAsia="id-ID"/>
        </w:rPr>
        <w:t xml:space="preserve"> </w:t>
      </w:r>
      <w:r>
        <w:rPr>
          <w:lang w:val="en-US" w:eastAsia="id-ID"/>
        </w:rPr>
        <w:t xml:space="preserve">1 </w:t>
      </w:r>
      <w:r w:rsidR="008D6E54">
        <w:rPr>
          <w:lang w:val="en-US" w:eastAsia="id-ID"/>
        </w:rPr>
        <w:t xml:space="preserve">kata </w:t>
      </w:r>
      <w:proofErr w:type="spellStart"/>
      <w:r w:rsidR="008D6E54">
        <w:rPr>
          <w:lang w:val="en-US" w:eastAsia="id-ID"/>
        </w:rPr>
        <w:t>ataupun</w:t>
      </w:r>
      <w:proofErr w:type="spellEnd"/>
      <w:r w:rsidR="008D6E54">
        <w:rPr>
          <w:lang w:val="en-US" w:eastAsia="id-ID"/>
        </w:rPr>
        <w:t xml:space="preserve"> </w:t>
      </w:r>
      <w:proofErr w:type="spellStart"/>
      <w:r w:rsidR="008D6E54">
        <w:rPr>
          <w:lang w:val="en-US" w:eastAsia="id-ID"/>
        </w:rPr>
        <w:t>kalimat</w:t>
      </w:r>
      <w:proofErr w:type="spellEnd"/>
      <w:r>
        <w:rPr>
          <w:lang w:val="en-US" w:eastAsia="id-ID"/>
        </w:rPr>
        <w:t xml:space="preserve"> </w:t>
      </w:r>
      <w:proofErr w:type="spellStart"/>
      <w:r>
        <w:rPr>
          <w:lang w:val="en-US" w:eastAsia="id-ID"/>
        </w:rPr>
        <w:t>dengan</w:t>
      </w:r>
      <w:proofErr w:type="spellEnd"/>
      <w:r>
        <w:rPr>
          <w:lang w:val="en-US" w:eastAsia="id-ID"/>
        </w:rPr>
        <w:t xml:space="preserve"> kata </w:t>
      </w:r>
      <w:proofErr w:type="spellStart"/>
      <w:r>
        <w:rPr>
          <w:lang w:val="en-US" w:eastAsia="id-ID"/>
        </w:rPr>
        <w:t>ataupun</w:t>
      </w:r>
      <w:proofErr w:type="spellEnd"/>
      <w:r>
        <w:rPr>
          <w:lang w:val="en-US" w:eastAsia="id-ID"/>
        </w:rPr>
        <w:t xml:space="preserve"> </w:t>
      </w:r>
      <w:proofErr w:type="spellStart"/>
      <w:r>
        <w:rPr>
          <w:lang w:val="en-US" w:eastAsia="id-ID"/>
        </w:rPr>
        <w:t>kalimat</w:t>
      </w:r>
      <w:proofErr w:type="spellEnd"/>
      <w:r>
        <w:rPr>
          <w:lang w:val="en-US" w:eastAsia="id-ID"/>
        </w:rPr>
        <w:t xml:space="preserve"> </w:t>
      </w:r>
      <w:proofErr w:type="spellStart"/>
      <w:r>
        <w:rPr>
          <w:lang w:val="en-US" w:eastAsia="id-ID"/>
        </w:rPr>
        <w:t>lainnya</w:t>
      </w:r>
      <w:proofErr w:type="spellEnd"/>
      <w:r w:rsidR="007E1C8A" w:rsidRPr="00404792">
        <w:rPr>
          <w:lang w:val="en-US" w:eastAsia="id-ID"/>
        </w:rPr>
        <w:t xml:space="preserve">. </w:t>
      </w:r>
      <w:proofErr w:type="spellStart"/>
      <w:r w:rsidR="007E1C8A" w:rsidRPr="00404792">
        <w:rPr>
          <w:lang w:val="en-US" w:eastAsia="id-ID"/>
        </w:rPr>
        <w:t>Karenanya</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w:t>
      </w:r>
      <w:proofErr w:type="spellStart"/>
      <w:r>
        <w:rPr>
          <w:lang w:val="en-US" w:eastAsia="id-ID"/>
        </w:rPr>
        <w:t>akan</w:t>
      </w:r>
      <w:proofErr w:type="spellEnd"/>
      <w:r>
        <w:rPr>
          <w:lang w:val="en-US" w:eastAsia="id-ID"/>
        </w:rPr>
        <w:t xml:space="preserve"> </w:t>
      </w:r>
      <w:proofErr w:type="spellStart"/>
      <w:r w:rsidR="007E1C8A" w:rsidRPr="00404792">
        <w:rPr>
          <w:lang w:val="en-US" w:eastAsia="id-ID"/>
        </w:rPr>
        <w:t>berpotensi</w:t>
      </w:r>
      <w:proofErr w:type="spellEnd"/>
      <w:r w:rsidR="007E1C8A" w:rsidRPr="00404792">
        <w:rPr>
          <w:lang w:val="en-US" w:eastAsia="id-ID"/>
        </w:rPr>
        <w:t xml:space="preserve"> </w:t>
      </w:r>
      <w:proofErr w:type="spellStart"/>
      <w:r w:rsidR="007E1C8A" w:rsidRPr="00404792">
        <w:rPr>
          <w:lang w:val="en-US" w:eastAsia="id-ID"/>
        </w:rPr>
        <w:t>meningkatkan</w:t>
      </w:r>
      <w:proofErr w:type="spellEnd"/>
      <w:r w:rsidR="007E1C8A" w:rsidRPr="00404792">
        <w:rPr>
          <w:lang w:val="en-US" w:eastAsia="id-ID"/>
        </w:rPr>
        <w:t xml:space="preserve"> </w:t>
      </w:r>
      <w:proofErr w:type="spellStart"/>
      <w:r w:rsidR="007E1C8A" w:rsidRPr="00404792">
        <w:rPr>
          <w:lang w:val="en-US" w:eastAsia="id-ID"/>
        </w:rPr>
        <w:t>performa</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keseluruhan</w:t>
      </w:r>
      <w:proofErr w:type="spellEnd"/>
      <w:r w:rsidR="007E1C8A" w:rsidRPr="00404792">
        <w:rPr>
          <w:lang w:val="en-US" w:eastAsia="id-ID"/>
        </w:rPr>
        <w:t>.</w:t>
      </w:r>
    </w:p>
    <w:p w14:paraId="3A835349" w14:textId="231DAEDE" w:rsidR="0070313E" w:rsidRDefault="0070313E" w:rsidP="0070313E">
      <w:pPr>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sidRPr="00404792">
        <w:t>Zhou</w:t>
      </w:r>
      <w:proofErr w:type="spellEnd"/>
      <w:r w:rsidRPr="00404792">
        <w:t xml:space="preserve"> </w:t>
      </w:r>
      <w:proofErr w:type="spellStart"/>
      <w:r w:rsidRPr="00404792">
        <w:t>Qingyun</w:t>
      </w:r>
      <w:proofErr w:type="spellEnd"/>
      <w:r w:rsidRPr="00404792">
        <w:t xml:space="preserve">, </w:t>
      </w:r>
      <w:proofErr w:type="spellStart"/>
      <w:r w:rsidRPr="00404792">
        <w:t>Fang</w:t>
      </w:r>
      <w:proofErr w:type="spellEnd"/>
      <w:r w:rsidRPr="00404792">
        <w:t xml:space="preserve"> </w:t>
      </w:r>
      <w:proofErr w:type="spellStart"/>
      <w:r w:rsidRPr="00404792">
        <w:t>Yuansheng</w:t>
      </w:r>
      <w:proofErr w:type="spellEnd"/>
      <w:r w:rsidRPr="00404792">
        <w:t xml:space="preserve">, </w:t>
      </w:r>
      <w:proofErr w:type="spellStart"/>
      <w:r w:rsidRPr="00404792">
        <w:t>Shang</w:t>
      </w:r>
      <w:proofErr w:type="spellEnd"/>
      <w:r w:rsidRPr="00404792">
        <w:t xml:space="preserve"> </w:t>
      </w:r>
      <w:proofErr w:type="spellStart"/>
      <w:r w:rsidRPr="00404792">
        <w:t>Zhenlei</w:t>
      </w:r>
      <w:proofErr w:type="spellEnd"/>
      <w:r>
        <w:rPr>
          <w:lang w:val="en-US"/>
        </w:rPr>
        <w:t xml:space="preserve">, dan </w:t>
      </w:r>
      <w:proofErr w:type="spellStart"/>
      <w:r w:rsidRPr="00404792">
        <w:t>Zhong</w:t>
      </w:r>
      <w:proofErr w:type="spellEnd"/>
      <w:r w:rsidRPr="00404792">
        <w:t xml:space="preserve"> Wanli</w:t>
      </w:r>
      <w:r>
        <w:t xml:space="preserve"> </w:t>
      </w:r>
      <w:r>
        <w:rPr>
          <w:lang w:val="en-US"/>
        </w:rPr>
        <w:t xml:space="preserve">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0313E">
        <w:rPr>
          <w:i/>
          <w:iCs/>
        </w:rPr>
        <w:t>Keyword</w:t>
      </w:r>
      <w:proofErr w:type="spellEnd"/>
      <w:r w:rsidRPr="0070313E">
        <w:rPr>
          <w:i/>
          <w:iCs/>
        </w:rPr>
        <w:t xml:space="preserve"> </w:t>
      </w:r>
      <w:proofErr w:type="spellStart"/>
      <w:r w:rsidRPr="0070313E">
        <w:rPr>
          <w:i/>
          <w:iCs/>
        </w:rPr>
        <w:t>Extraction</w:t>
      </w:r>
      <w:proofErr w:type="spellEnd"/>
      <w:r w:rsidRPr="0070313E">
        <w:rPr>
          <w:i/>
          <w:iCs/>
        </w:rPr>
        <w:t xml:space="preserve"> </w:t>
      </w:r>
      <w:proofErr w:type="spellStart"/>
      <w:r w:rsidRPr="0070313E">
        <w:rPr>
          <w:i/>
          <w:iCs/>
        </w:rPr>
        <w:t>Method</w:t>
      </w:r>
      <w:proofErr w:type="spellEnd"/>
      <w:r w:rsidRPr="0070313E">
        <w:rPr>
          <w:i/>
          <w:iCs/>
        </w:rPr>
        <w:t xml:space="preserve"> </w:t>
      </w:r>
      <w:proofErr w:type="spellStart"/>
      <w:r w:rsidRPr="0070313E">
        <w:rPr>
          <w:i/>
          <w:iCs/>
        </w:rPr>
        <w:t>for</w:t>
      </w:r>
      <w:proofErr w:type="spellEnd"/>
      <w:r w:rsidRPr="0070313E">
        <w:rPr>
          <w:i/>
          <w:iCs/>
        </w:rPr>
        <w:t xml:space="preserve"> </w:t>
      </w:r>
      <w:proofErr w:type="spellStart"/>
      <w:r w:rsidRPr="0070313E">
        <w:rPr>
          <w:i/>
          <w:iCs/>
        </w:rPr>
        <w:t>Complex</w:t>
      </w:r>
      <w:proofErr w:type="spellEnd"/>
      <w:r w:rsidRPr="0070313E">
        <w:rPr>
          <w:i/>
          <w:iCs/>
        </w:rPr>
        <w:t xml:space="preserve"> </w:t>
      </w:r>
      <w:proofErr w:type="spellStart"/>
      <w:r w:rsidRPr="0070313E">
        <w:rPr>
          <w:i/>
          <w:iCs/>
        </w:rPr>
        <w:t>Nodes</w:t>
      </w:r>
      <w:proofErr w:type="spellEnd"/>
      <w:r>
        <w:rPr>
          <w:i/>
          <w:iCs/>
          <w:lang w:val="en-US"/>
        </w:rPr>
        <w:t xml:space="preserve"> </w:t>
      </w:r>
      <w:proofErr w:type="spellStart"/>
      <w:r w:rsidRPr="0070313E">
        <w:rPr>
          <w:i/>
          <w:iCs/>
        </w:rPr>
        <w:t>Based</w:t>
      </w:r>
      <w:proofErr w:type="spellEnd"/>
      <w:r w:rsidRPr="0070313E">
        <w:rPr>
          <w:i/>
          <w:iCs/>
        </w:rPr>
        <w:t xml:space="preserve"> </w:t>
      </w:r>
      <w:proofErr w:type="spellStart"/>
      <w:r w:rsidRPr="0070313E">
        <w:rPr>
          <w:i/>
          <w:iCs/>
        </w:rPr>
        <w:t>on</w:t>
      </w:r>
      <w:proofErr w:type="spellEnd"/>
      <w:r w:rsidRPr="0070313E">
        <w:rPr>
          <w:i/>
          <w:iCs/>
        </w:rPr>
        <w:t xml:space="preserve"> </w:t>
      </w:r>
      <w:proofErr w:type="spellStart"/>
      <w:r w:rsidRPr="0070313E">
        <w:rPr>
          <w:i/>
          <w:iCs/>
        </w:rPr>
        <w:t>TextRank</w:t>
      </w:r>
      <w:proofErr w:type="spellEnd"/>
      <w:r w:rsidRPr="0070313E">
        <w:rPr>
          <w:i/>
          <w:iCs/>
        </w:rPr>
        <w:t xml:space="preserve"> </w:t>
      </w:r>
      <w:proofErr w:type="spellStart"/>
      <w:r w:rsidRPr="0070313E">
        <w:rPr>
          <w:i/>
          <w:iCs/>
        </w:rPr>
        <w:t>Algorithm</w:t>
      </w:r>
      <w:proofErr w:type="spellEnd"/>
      <w:r>
        <w:rPr>
          <w:lang w:val="en-US"/>
        </w:rPr>
        <w:t xml:space="preserve">”. </w:t>
      </w:r>
      <w:r w:rsidRPr="00404792">
        <w:t>Algoritma</w:t>
      </w:r>
      <w:r>
        <w:rPr>
          <w:lang w:val="en-US"/>
        </w:rPr>
        <w:t xml:space="preserve"> yang </w:t>
      </w:r>
      <w:proofErr w:type="spellStart"/>
      <w:r>
        <w:rPr>
          <w:lang w:val="en-US"/>
        </w:rPr>
        <w:t>diusulkan</w:t>
      </w:r>
      <w:proofErr w:type="spellEnd"/>
      <w:r>
        <w:rPr>
          <w:lang w:val="en-US"/>
        </w:rPr>
        <w:t xml:space="preserve"> </w:t>
      </w:r>
      <w:proofErr w:type="spellStart"/>
      <w:r>
        <w:rPr>
          <w:lang w:val="en-US"/>
        </w:rPr>
        <w:t>adalah</w:t>
      </w:r>
      <w:proofErr w:type="spellEnd"/>
      <w:r w:rsidRPr="00404792">
        <w:t xml:space="preserve"> </w:t>
      </w:r>
      <w:proofErr w:type="spellStart"/>
      <w:r w:rsidRPr="0070313E">
        <w:rPr>
          <w:i/>
          <w:iCs/>
        </w:rPr>
        <w:t>TextRank</w:t>
      </w:r>
      <w:proofErr w:type="spellEnd"/>
      <w:r w:rsidRPr="00404792">
        <w:t xml:space="preserve"> </w:t>
      </w:r>
      <w:r>
        <w:rPr>
          <w:lang w:val="en-US"/>
        </w:rPr>
        <w:t xml:space="preserve">yang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ekstraksi</w:t>
      </w:r>
      <w:proofErr w:type="spellEnd"/>
      <w:r>
        <w:rPr>
          <w:lang w:val="en-US"/>
        </w:rPr>
        <w:t xml:space="preserve"> pada tulisan </w:t>
      </w:r>
      <w:proofErr w:type="spellStart"/>
      <w:r>
        <w:rPr>
          <w:lang w:val="en-US"/>
        </w:rPr>
        <w:t>huruf</w:t>
      </w:r>
      <w:proofErr w:type="spellEnd"/>
      <w:r>
        <w:rPr>
          <w:lang w:val="en-US"/>
        </w:rPr>
        <w:t xml:space="preserve"> Cina.</w:t>
      </w:r>
      <w:r w:rsidRPr="00404792">
        <w:t xml:space="preserve"> </w:t>
      </w:r>
      <w:r>
        <w:rPr>
          <w:lang w:val="en-US"/>
        </w:rPr>
        <w:t>M</w:t>
      </w:r>
      <w:proofErr w:type="spellStart"/>
      <w:r w:rsidRPr="00404792">
        <w:t>etode</w:t>
      </w:r>
      <w:proofErr w:type="spellEnd"/>
      <w:r w:rsidRPr="00404792">
        <w:t xml:space="preserve"> ekstraksi kata kunci </w:t>
      </w:r>
      <w:proofErr w:type="spellStart"/>
      <w:r>
        <w:rPr>
          <w:lang w:val="en-US"/>
        </w:rPr>
        <w:t>ini</w:t>
      </w:r>
      <w:proofErr w:type="spellEnd"/>
      <w:r>
        <w:rPr>
          <w:lang w:val="en-US"/>
        </w:rPr>
        <w:t xml:space="preserve"> </w:t>
      </w:r>
      <w:r w:rsidRPr="00404792">
        <w:t xml:space="preserve">berdasarkan penghapusan </w:t>
      </w:r>
      <w:proofErr w:type="spellStart"/>
      <w:r w:rsidRPr="00F24C63">
        <w:rPr>
          <w:i/>
          <w:iCs/>
        </w:rPr>
        <w:t>node</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sidRPr="00404792">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r w:rsidRPr="00404792">
        <w:t xml:space="preserve">meningkatkan efektivitas algoritma ekstraksi kata </w:t>
      </w:r>
      <w:proofErr w:type="spellStart"/>
      <w:r w:rsidRPr="00404792">
        <w:t>kunc</w:t>
      </w:r>
      <w:r>
        <w:rPr>
          <w:lang w:val="en-US"/>
        </w:rPr>
        <w:t>i</w:t>
      </w:r>
      <w:proofErr w:type="spellEnd"/>
      <w:r w:rsidRPr="00404792">
        <w:t xml:space="preserve">. Sementara itu, jumlah iterasi </w:t>
      </w:r>
      <w:proofErr w:type="spellStart"/>
      <w:r w:rsidRPr="0070313E">
        <w:rPr>
          <w:i/>
          <w:iCs/>
        </w:rPr>
        <w:t>TextRank</w:t>
      </w:r>
      <w:proofErr w:type="spellEnd"/>
      <w:r w:rsidRPr="00404792">
        <w:t xml:space="preserve"> berkurang selama operasi</w:t>
      </w:r>
      <w:r>
        <w:rPr>
          <w:lang w:val="en-US"/>
        </w:rPr>
        <w:t xml:space="preserve"> </w:t>
      </w:r>
      <w:proofErr w:type="spellStart"/>
      <w:r>
        <w:rPr>
          <w:lang w:val="en-US"/>
        </w:rPr>
        <w:t>berlangsung</w:t>
      </w:r>
      <w:proofErr w:type="spellEnd"/>
      <w:r w:rsidRPr="00404792">
        <w:t xml:space="preserve">, dan waktu </w:t>
      </w:r>
      <w:proofErr w:type="spellStart"/>
      <w:r>
        <w:rPr>
          <w:lang w:val="en-US"/>
        </w:rPr>
        <w:t>dibutuhkan</w:t>
      </w:r>
      <w:proofErr w:type="spellEnd"/>
      <w:r>
        <w:rPr>
          <w:lang w:val="en-US"/>
        </w:rPr>
        <w:t xml:space="preserve"> </w:t>
      </w:r>
      <w:r w:rsidRPr="00404792">
        <w:t>untuk ekstraksi kata kunci teks juga dipersingkat.</w:t>
      </w:r>
      <w:r>
        <w:rPr>
          <w:lang w:val="en-US"/>
        </w:rPr>
        <w:t xml:space="preserve"> 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algoritma</w:t>
      </w:r>
      <w:proofErr w:type="spellEnd"/>
      <w:r>
        <w:rPr>
          <w:lang w:val="en-US"/>
        </w:rPr>
        <w:t xml:space="preserve"> </w:t>
      </w:r>
      <w:r>
        <w:rPr>
          <w:i/>
          <w:iCs/>
          <w:lang w:val="en-US"/>
        </w:rPr>
        <w:t xml:space="preserve">Textrank </w:t>
      </w:r>
      <w:proofErr w:type="spellStart"/>
      <w:r>
        <w:rPr>
          <w:lang w:val="en-US"/>
        </w:rPr>
        <w:t>untuk</w:t>
      </w:r>
      <w:proofErr w:type="spellEnd"/>
      <w:r>
        <w:rPr>
          <w:lang w:val="en-US"/>
        </w:rPr>
        <w:t xml:space="preserve"> </w:t>
      </w:r>
      <w:proofErr w:type="spellStart"/>
      <w:r>
        <w:rPr>
          <w:lang w:val="en-US"/>
        </w:rPr>
        <w:t>ektraksi</w:t>
      </w:r>
      <w:proofErr w:type="spellEnd"/>
      <w:r>
        <w:rPr>
          <w:lang w:val="en-US"/>
        </w:rPr>
        <w:t xml:space="preserve"> kata </w:t>
      </w:r>
      <w:proofErr w:type="spellStart"/>
      <w:r>
        <w:rPr>
          <w:lang w:val="en-US"/>
        </w:rPr>
        <w:t>kunci</w:t>
      </w:r>
      <w:proofErr w:type="spellEnd"/>
      <w:r>
        <w:rPr>
          <w:lang w:val="en-US"/>
        </w:rPr>
        <w:t xml:space="preserve"> </w:t>
      </w:r>
      <w:proofErr w:type="spellStart"/>
      <w:r w:rsidR="00442895">
        <w:rPr>
          <w:lang w:val="en-US"/>
        </w:rPr>
        <w:t>dengan</w:t>
      </w:r>
      <w:proofErr w:type="spellEnd"/>
      <w:r w:rsidR="00442895">
        <w:rPr>
          <w:lang w:val="en-US"/>
        </w:rPr>
        <w:t xml:space="preserve"> </w:t>
      </w:r>
      <w:proofErr w:type="spellStart"/>
      <w:r w:rsidR="00442895">
        <w:rPr>
          <w:lang w:val="en-US"/>
        </w:rPr>
        <w:t>melakukan</w:t>
      </w:r>
      <w:proofErr w:type="spellEnd"/>
      <w:r w:rsidR="00442895">
        <w:rPr>
          <w:lang w:val="en-US"/>
        </w:rPr>
        <w:t xml:space="preserve"> </w:t>
      </w:r>
      <w:proofErr w:type="spellStart"/>
      <w:r w:rsidR="00442895">
        <w:rPr>
          <w:lang w:val="en-US"/>
        </w:rPr>
        <w:t>penghapusan</w:t>
      </w:r>
      <w:proofErr w:type="spellEnd"/>
      <w:r w:rsidR="00442895">
        <w:rPr>
          <w:lang w:val="en-US"/>
        </w:rPr>
        <w:t xml:space="preserve"> pada </w:t>
      </w:r>
      <w:r w:rsidR="00442895" w:rsidRPr="00442895">
        <w:rPr>
          <w:i/>
          <w:iCs/>
          <w:lang w:val="en-US"/>
        </w:rPr>
        <w:t>node</w:t>
      </w:r>
      <w:r w:rsidR="00442895">
        <w:rPr>
          <w:lang w:val="en-US"/>
        </w:rPr>
        <w:t xml:space="preserve"> yang </w:t>
      </w:r>
      <w:proofErr w:type="spellStart"/>
      <w:r w:rsidR="00442895">
        <w:rPr>
          <w:lang w:val="en-US"/>
        </w:rPr>
        <w:t>memiliki</w:t>
      </w:r>
      <w:proofErr w:type="spellEnd"/>
      <w:r w:rsidR="00442895">
        <w:rPr>
          <w:lang w:val="en-US"/>
        </w:rPr>
        <w:t xml:space="preserve"> </w:t>
      </w:r>
      <w:proofErr w:type="spellStart"/>
      <w:r w:rsidR="00442895">
        <w:rPr>
          <w:lang w:val="en-US"/>
        </w:rPr>
        <w:t>hubungan</w:t>
      </w:r>
      <w:proofErr w:type="spellEnd"/>
      <w:r w:rsidR="00442895">
        <w:rPr>
          <w:lang w:val="en-US"/>
        </w:rPr>
        <w:t xml:space="preserve"> </w:t>
      </w:r>
      <w:proofErr w:type="spellStart"/>
      <w:r w:rsidR="00442895">
        <w:rPr>
          <w:lang w:val="en-US"/>
        </w:rPr>
        <w:t>komplek</w:t>
      </w:r>
      <w:proofErr w:type="spellEnd"/>
      <w:r w:rsidR="00442895">
        <w:rPr>
          <w:lang w:val="en-US"/>
        </w:rPr>
        <w:t xml:space="preserve"> </w:t>
      </w:r>
      <w:proofErr w:type="spellStart"/>
      <w:r w:rsidR="00442895">
        <w:rPr>
          <w:lang w:val="en-US"/>
        </w:rPr>
        <w:t>dalam</w:t>
      </w:r>
      <w:proofErr w:type="spellEnd"/>
      <w:r w:rsidR="00442895">
        <w:rPr>
          <w:lang w:val="en-US"/>
        </w:rPr>
        <w:t xml:space="preserve"> </w:t>
      </w:r>
      <w:proofErr w:type="spellStart"/>
      <w:r w:rsidR="00442895">
        <w:rPr>
          <w:lang w:val="en-US"/>
        </w:rPr>
        <w:t>dokumen</w:t>
      </w:r>
      <w:proofErr w:type="spellEnd"/>
      <w:r w:rsidR="00442895">
        <w:rPr>
          <w:lang w:val="en-US"/>
        </w:rPr>
        <w:t xml:space="preserve"> </w:t>
      </w:r>
      <w:proofErr w:type="spellStart"/>
      <w:r w:rsidR="00442895">
        <w:rPr>
          <w:lang w:val="en-US"/>
        </w:rPr>
        <w:t>itu</w:t>
      </w:r>
      <w:proofErr w:type="spellEnd"/>
      <w:r w:rsidR="00442895">
        <w:rPr>
          <w:lang w:val="en-US"/>
        </w:rPr>
        <w:t xml:space="preserve"> </w:t>
      </w:r>
      <w:proofErr w:type="spellStart"/>
      <w:r w:rsidR="00442895">
        <w:rPr>
          <w:lang w:val="en-US"/>
        </w:rPr>
        <w:t>dapat</w:t>
      </w:r>
      <w:proofErr w:type="spellEnd"/>
      <w:r w:rsidR="00442895">
        <w:rPr>
          <w:lang w:val="en-US"/>
        </w:rPr>
        <w:t xml:space="preserve"> </w:t>
      </w:r>
      <w:proofErr w:type="spellStart"/>
      <w:r w:rsidR="00442895">
        <w:rPr>
          <w:lang w:val="en-US"/>
        </w:rPr>
        <w:t>mempengaruhi</w:t>
      </w:r>
      <w:proofErr w:type="spellEnd"/>
      <w:r w:rsidR="00442895">
        <w:rPr>
          <w:lang w:val="en-US"/>
        </w:rPr>
        <w:t xml:space="preserve"> </w:t>
      </w:r>
      <w:proofErr w:type="spellStart"/>
      <w:r w:rsidR="00442895">
        <w:rPr>
          <w:lang w:val="en-US"/>
        </w:rPr>
        <w:t>pentingnya</w:t>
      </w:r>
      <w:proofErr w:type="spellEnd"/>
      <w:r w:rsidR="00442895">
        <w:rPr>
          <w:lang w:val="en-US"/>
        </w:rPr>
        <w:t xml:space="preserve"> kata </w:t>
      </w:r>
      <w:proofErr w:type="spellStart"/>
      <w:r w:rsidR="00442895">
        <w:rPr>
          <w:lang w:val="en-US"/>
        </w:rPr>
        <w:t>dalam</w:t>
      </w:r>
      <w:proofErr w:type="spellEnd"/>
      <w:r w:rsidR="00442895">
        <w:rPr>
          <w:lang w:val="en-US"/>
        </w:rPr>
        <w:t xml:space="preserve"> </w:t>
      </w:r>
      <w:proofErr w:type="spellStart"/>
      <w:r w:rsidR="00442895">
        <w:rPr>
          <w:lang w:val="en-US"/>
        </w:rPr>
        <w:t>teks</w:t>
      </w:r>
      <w:proofErr w:type="spellEnd"/>
      <w:r w:rsidR="00442895">
        <w:rPr>
          <w:lang w:val="en-US"/>
        </w:rPr>
        <w:t xml:space="preserve"> sampi </w:t>
      </w:r>
      <w:proofErr w:type="spellStart"/>
      <w:r w:rsidR="00442895">
        <w:rPr>
          <w:lang w:val="en-US"/>
        </w:rPr>
        <w:t>batas</w:t>
      </w:r>
      <w:proofErr w:type="spellEnd"/>
      <w:r w:rsidR="00442895">
        <w:rPr>
          <w:lang w:val="en-US"/>
        </w:rPr>
        <w:t xml:space="preserve"> </w:t>
      </w:r>
      <w:proofErr w:type="spellStart"/>
      <w:r w:rsidR="00442895">
        <w:rPr>
          <w:lang w:val="en-US"/>
        </w:rPr>
        <w:t>tertentu</w:t>
      </w:r>
      <w:proofErr w:type="spellEnd"/>
      <w:r w:rsidR="00442895">
        <w:rPr>
          <w:lang w:val="en-US"/>
        </w:rPr>
        <w:t xml:space="preserve">. </w:t>
      </w:r>
      <w:r w:rsidR="00D22E92">
        <w:rPr>
          <w:lang w:val="en-US"/>
        </w:rPr>
        <w:t>K</w:t>
      </w:r>
      <w:r w:rsidR="00442895">
        <w:rPr>
          <w:lang w:val="en-US"/>
        </w:rPr>
        <w:t xml:space="preserve">esimpulan </w:t>
      </w:r>
      <w:proofErr w:type="spellStart"/>
      <w:r w:rsidR="00442895">
        <w:rPr>
          <w:lang w:val="en-US"/>
        </w:rPr>
        <w:t>dalam</w:t>
      </w:r>
      <w:proofErr w:type="spellEnd"/>
      <w:r w:rsidR="00442895">
        <w:rPr>
          <w:lang w:val="en-US"/>
        </w:rPr>
        <w:t xml:space="preserve"> </w:t>
      </w:r>
      <w:proofErr w:type="spellStart"/>
      <w:r w:rsidR="00442895">
        <w:rPr>
          <w:lang w:val="en-US"/>
        </w:rPr>
        <w:t>penelitian</w:t>
      </w:r>
      <w:proofErr w:type="spellEnd"/>
      <w:r w:rsidR="00442895">
        <w:rPr>
          <w:lang w:val="en-US"/>
        </w:rPr>
        <w:t xml:space="preserve"> </w:t>
      </w:r>
      <w:proofErr w:type="spellStart"/>
      <w:r w:rsidR="00442895">
        <w:rPr>
          <w:lang w:val="en-US"/>
        </w:rPr>
        <w:t>ini</w:t>
      </w:r>
      <w:proofErr w:type="spellEnd"/>
      <w:r w:rsidR="00442895">
        <w:rPr>
          <w:lang w:val="en-US"/>
        </w:rPr>
        <w:t xml:space="preserve"> </w:t>
      </w:r>
      <w:proofErr w:type="spellStart"/>
      <w:r w:rsidR="00442895">
        <w:rPr>
          <w:lang w:val="en-US"/>
        </w:rPr>
        <w:t>peneliti</w:t>
      </w:r>
      <w:proofErr w:type="spellEnd"/>
      <w:r w:rsidR="00442895">
        <w:rPr>
          <w:lang w:val="en-US"/>
        </w:rPr>
        <w:t xml:space="preserve"> </w:t>
      </w:r>
      <w:proofErr w:type="spellStart"/>
      <w:r w:rsidR="00442895">
        <w:rPr>
          <w:lang w:val="en-US"/>
        </w:rPr>
        <w:t>mengatakan</w:t>
      </w:r>
      <w:proofErr w:type="spellEnd"/>
      <w:r w:rsidR="00442895">
        <w:rPr>
          <w:lang w:val="en-US"/>
        </w:rPr>
        <w:t xml:space="preserve"> </w:t>
      </w:r>
      <w:r w:rsidR="00442895" w:rsidRPr="00404792">
        <w:t xml:space="preserve">metode penghapusan </w:t>
      </w:r>
      <w:proofErr w:type="spellStart"/>
      <w:r w:rsidR="00442895" w:rsidRPr="00F24C63">
        <w:rPr>
          <w:i/>
          <w:iCs/>
        </w:rPr>
        <w:t>node</w:t>
      </w:r>
      <w:proofErr w:type="spellEnd"/>
      <w:r w:rsidR="00442895" w:rsidRPr="00404792">
        <w:t xml:space="preserve"> dalam jaringan yang kompleks dapat mengekstrak kata kunci dengan lebih </w:t>
      </w:r>
      <w:proofErr w:type="spellStart"/>
      <w:r w:rsidR="00442895" w:rsidRPr="00404792">
        <w:t>bai</w:t>
      </w:r>
      <w:proofErr w:type="spellEnd"/>
      <w:r w:rsidR="00442895">
        <w:rPr>
          <w:lang w:val="en-US"/>
        </w:rPr>
        <w:t>k.</w:t>
      </w:r>
    </w:p>
    <w:p w14:paraId="553DB3D1" w14:textId="6651BD56" w:rsidR="00442895" w:rsidRPr="00D22E92" w:rsidRDefault="00442895" w:rsidP="00D22E92">
      <w:pPr>
        <w:rPr>
          <w:lang w:val="en-US"/>
        </w:rPr>
      </w:pPr>
      <w:proofErr w:type="spellStart"/>
      <w:r>
        <w:rPr>
          <w:lang w:val="en-US"/>
        </w:rPr>
        <w:lastRenderedPageBreak/>
        <w:t>Penelitian</w:t>
      </w:r>
      <w:proofErr w:type="spellEnd"/>
      <w:r>
        <w:rPr>
          <w:lang w:val="en-US"/>
        </w:rPr>
        <w:t xml:space="preserve"> yang </w:t>
      </w:r>
      <w:proofErr w:type="spellStart"/>
      <w:r>
        <w:rPr>
          <w:lang w:val="en-US"/>
        </w:rPr>
        <w:t>dilakukan</w:t>
      </w:r>
      <w:proofErr w:type="spellEnd"/>
      <w:r>
        <w:rPr>
          <w:lang w:val="en-US"/>
        </w:rPr>
        <w:t xml:space="preserve"> oleh </w:t>
      </w:r>
      <w:r w:rsidRPr="00404792">
        <w:t xml:space="preserve">Eris, </w:t>
      </w:r>
      <w:proofErr w:type="spellStart"/>
      <w:r w:rsidRPr="00404792">
        <w:t>Viny</w:t>
      </w:r>
      <w:proofErr w:type="spellEnd"/>
      <w:r w:rsidRPr="00404792">
        <w:t xml:space="preserve"> Christanti M</w:t>
      </w:r>
      <w:r>
        <w:rPr>
          <w:lang w:val="en-US"/>
        </w:rPr>
        <w:t xml:space="preserve"> dan</w:t>
      </w:r>
      <w:r w:rsidRPr="00404792">
        <w:t xml:space="preserve"> </w:t>
      </w:r>
      <w:proofErr w:type="spellStart"/>
      <w:r w:rsidRPr="00404792">
        <w:t>Jeanny</w:t>
      </w:r>
      <w:proofErr w:type="spellEnd"/>
      <w:r w:rsidRPr="00404792">
        <w:t xml:space="preserve"> </w:t>
      </w:r>
      <w:proofErr w:type="spellStart"/>
      <w:r w:rsidRPr="00404792">
        <w:t>Pragantha</w:t>
      </w:r>
      <w:proofErr w:type="spellEnd"/>
      <w:r>
        <w:rPr>
          <w:lang w:val="en-US"/>
        </w:rPr>
        <w:t xml:space="preserve"> pada </w:t>
      </w:r>
      <w:proofErr w:type="spellStart"/>
      <w:r>
        <w:rPr>
          <w:lang w:val="en-US"/>
        </w:rPr>
        <w:t>tahun</w:t>
      </w:r>
      <w:proofErr w:type="spellEnd"/>
      <w:r>
        <w:rPr>
          <w:lang w:val="en-US"/>
        </w:rPr>
        <w:t xml:space="preserve"> 2017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442895">
        <w:rPr>
          <w:i/>
          <w:iCs/>
        </w:rPr>
        <w:t xml:space="preserve">Penerapan Algoritma </w:t>
      </w:r>
      <w:proofErr w:type="spellStart"/>
      <w:r w:rsidRPr="00442895">
        <w:rPr>
          <w:i/>
          <w:iCs/>
        </w:rPr>
        <w:t>Textrank</w:t>
      </w:r>
      <w:proofErr w:type="spellEnd"/>
      <w:r w:rsidRPr="00442895">
        <w:rPr>
          <w:i/>
          <w:iCs/>
        </w:rPr>
        <w:t xml:space="preserve"> Untuk </w:t>
      </w:r>
      <w:proofErr w:type="spellStart"/>
      <w:r w:rsidRPr="00442895">
        <w:rPr>
          <w:i/>
          <w:iCs/>
        </w:rPr>
        <w:t>Automatic</w:t>
      </w:r>
      <w:proofErr w:type="spellEnd"/>
      <w:r w:rsidRPr="00442895">
        <w:rPr>
          <w:i/>
          <w:iCs/>
        </w:rPr>
        <w:t xml:space="preserve"> </w:t>
      </w:r>
      <w:proofErr w:type="spellStart"/>
      <w:r w:rsidRPr="00442895">
        <w:rPr>
          <w:i/>
          <w:iCs/>
        </w:rPr>
        <w:t>Summarization</w:t>
      </w:r>
      <w:proofErr w:type="spellEnd"/>
      <w:r w:rsidRPr="00442895">
        <w:rPr>
          <w:i/>
          <w:iCs/>
        </w:rPr>
        <w:t xml:space="preserve"> Pada Dokumen Berbahasa Indonesia</w:t>
      </w:r>
      <w:r>
        <w:rPr>
          <w:lang w:val="en-US"/>
        </w:rPr>
        <w:t>”</w:t>
      </w:r>
      <w:r w:rsidR="00D22E92">
        <w:rPr>
          <w:lang w:val="en-US"/>
        </w:rPr>
        <w:fldChar w:fldCharType="begin" w:fldLock="1"/>
      </w:r>
      <w:r w:rsidR="007C0C7F">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D22E92">
        <w:rPr>
          <w:lang w:val="en-US"/>
        </w:rPr>
        <w:fldChar w:fldCharType="separate"/>
      </w:r>
      <w:r w:rsidR="00D22E92" w:rsidRPr="00D22E92">
        <w:rPr>
          <w:noProof/>
          <w:lang w:val="en-US"/>
        </w:rPr>
        <w:t>(Eris et al., 2017)</w:t>
      </w:r>
      <w:r w:rsidR="00D22E92">
        <w:rPr>
          <w:lang w:val="en-US"/>
        </w:rPr>
        <w:fldChar w:fldCharType="end"/>
      </w:r>
      <w:r>
        <w:rPr>
          <w:lang w:val="en-US"/>
        </w:rPr>
        <w:t xml:space="preserve">. </w:t>
      </w:r>
      <w:r w:rsidR="00BA343D">
        <w:rPr>
          <w:lang w:val="en-US"/>
        </w:rPr>
        <w:t xml:space="preserve">Dalam </w:t>
      </w:r>
      <w:proofErr w:type="spellStart"/>
      <w:r w:rsidR="00BA343D">
        <w:rPr>
          <w:lang w:val="en-US"/>
        </w:rPr>
        <w:t>penelitian</w:t>
      </w:r>
      <w:proofErr w:type="spellEnd"/>
      <w:r w:rsidR="00BA343D">
        <w:rPr>
          <w:lang w:val="en-US"/>
        </w:rPr>
        <w:t xml:space="preserve"> </w:t>
      </w:r>
      <w:proofErr w:type="spellStart"/>
      <w:r w:rsidR="00BA343D">
        <w:rPr>
          <w:lang w:val="en-US"/>
        </w:rPr>
        <w:t>ini</w:t>
      </w:r>
      <w:proofErr w:type="spellEnd"/>
      <w:r w:rsidR="00BA343D">
        <w:rPr>
          <w:lang w:val="en-US"/>
        </w:rPr>
        <w:t xml:space="preserve"> </w:t>
      </w:r>
      <w:proofErr w:type="spellStart"/>
      <w:r w:rsidR="00BA343D">
        <w:rPr>
          <w:lang w:val="en-US"/>
        </w:rPr>
        <w:t>algoritma</w:t>
      </w:r>
      <w:proofErr w:type="spellEnd"/>
      <w:r w:rsidR="00BA343D">
        <w:rPr>
          <w:lang w:val="en-US"/>
        </w:rPr>
        <w:t xml:space="preserve"> </w:t>
      </w:r>
      <w:r w:rsidR="00BA343D" w:rsidRPr="00BA343D">
        <w:rPr>
          <w:i/>
          <w:iCs/>
          <w:lang w:val="en-US"/>
        </w:rPr>
        <w:t>Textrank</w:t>
      </w:r>
      <w:r w:rsidR="00BA343D">
        <w:rPr>
          <w:i/>
          <w:iCs/>
          <w:lang w:val="en-US"/>
        </w:rPr>
        <w:t xml:space="preserve"> </w:t>
      </w:r>
      <w:proofErr w:type="spellStart"/>
      <w:r w:rsidR="00BA343D" w:rsidRPr="00BA343D">
        <w:rPr>
          <w:lang w:val="en-US"/>
        </w:rPr>
        <w:t>digunakan</w:t>
      </w:r>
      <w:proofErr w:type="spellEnd"/>
      <w:r w:rsidR="00BA343D">
        <w:rPr>
          <w:i/>
          <w:iCs/>
          <w:lang w:val="en-US"/>
        </w:rPr>
        <w:t xml:space="preserve"> </w:t>
      </w:r>
      <w:proofErr w:type="spellStart"/>
      <w:r w:rsidR="00BA343D">
        <w:rPr>
          <w:lang w:val="en-US"/>
        </w:rPr>
        <w:t>untuk</w:t>
      </w:r>
      <w:proofErr w:type="spellEnd"/>
      <w:r w:rsidR="00BA343D">
        <w:rPr>
          <w:lang w:val="en-US"/>
        </w:rPr>
        <w:t xml:space="preserve"> </w:t>
      </w:r>
      <w:r w:rsidR="00BA343D">
        <w:rPr>
          <w:i/>
          <w:iCs/>
          <w:lang w:val="en-US"/>
        </w:rPr>
        <w:t xml:space="preserve">automatic summarization </w:t>
      </w:r>
      <w:proofErr w:type="spellStart"/>
      <w:r w:rsidR="00BA343D">
        <w:rPr>
          <w:lang w:val="en-US"/>
        </w:rPr>
        <w:t>yaitu</w:t>
      </w:r>
      <w:proofErr w:type="spellEnd"/>
      <w:r w:rsidR="00BA343D">
        <w:rPr>
          <w:lang w:val="en-US"/>
        </w:rPr>
        <w:t xml:space="preserve"> </w:t>
      </w:r>
      <w:proofErr w:type="spellStart"/>
      <w:r w:rsidR="00BA343D">
        <w:rPr>
          <w:lang w:val="en-US"/>
        </w:rPr>
        <w:t>sistem</w:t>
      </w:r>
      <w:proofErr w:type="spellEnd"/>
      <w:r w:rsidR="00BA343D">
        <w:rPr>
          <w:lang w:val="en-US"/>
        </w:rPr>
        <w:t xml:space="preserve"> yang </w:t>
      </w:r>
      <w:proofErr w:type="spellStart"/>
      <w:r w:rsidR="00BA343D">
        <w:rPr>
          <w:lang w:val="en-US"/>
        </w:rPr>
        <w:t>digunakan</w:t>
      </w:r>
      <w:proofErr w:type="spellEnd"/>
      <w:r w:rsidR="00BA343D">
        <w:rPr>
          <w:lang w:val="en-US"/>
        </w:rPr>
        <w:t xml:space="preserve"> </w:t>
      </w:r>
      <w:proofErr w:type="spellStart"/>
      <w:r w:rsidR="00BA343D">
        <w:rPr>
          <w:lang w:val="en-US"/>
        </w:rPr>
        <w:t>untuk</w:t>
      </w:r>
      <w:proofErr w:type="spellEnd"/>
      <w:r w:rsidR="00BA343D">
        <w:rPr>
          <w:lang w:val="en-US"/>
        </w:rPr>
        <w:t xml:space="preserve"> </w:t>
      </w:r>
      <w:proofErr w:type="spellStart"/>
      <w:r w:rsidR="00BA343D">
        <w:rPr>
          <w:lang w:val="en-US"/>
        </w:rPr>
        <w:t>meringkat</w:t>
      </w:r>
      <w:proofErr w:type="spellEnd"/>
      <w:r w:rsidR="00BA343D">
        <w:rPr>
          <w:lang w:val="en-US"/>
        </w:rPr>
        <w:t xml:space="preserve"> </w:t>
      </w:r>
      <w:proofErr w:type="spellStart"/>
      <w:r w:rsidR="00BA343D">
        <w:rPr>
          <w:lang w:val="en-US"/>
        </w:rPr>
        <w:t>dokumen</w:t>
      </w:r>
      <w:proofErr w:type="spellEnd"/>
      <w:r w:rsidR="00BA343D">
        <w:rPr>
          <w:lang w:val="en-US"/>
        </w:rPr>
        <w:t xml:space="preserve"> </w:t>
      </w:r>
      <w:proofErr w:type="spellStart"/>
      <w:r w:rsidR="00BA343D">
        <w:rPr>
          <w:lang w:val="en-US"/>
        </w:rPr>
        <w:t>secara</w:t>
      </w:r>
      <w:proofErr w:type="spellEnd"/>
      <w:r w:rsidR="00BA343D">
        <w:rPr>
          <w:lang w:val="en-US"/>
        </w:rPr>
        <w:t xml:space="preserve"> </w:t>
      </w:r>
      <w:proofErr w:type="spellStart"/>
      <w:r w:rsidR="00BA343D">
        <w:rPr>
          <w:lang w:val="en-US"/>
        </w:rPr>
        <w:t>otomatis</w:t>
      </w:r>
      <w:proofErr w:type="spellEnd"/>
      <w:r w:rsidR="00BA343D">
        <w:rPr>
          <w:lang w:val="en-US"/>
        </w:rPr>
        <w:t xml:space="preserve">. </w:t>
      </w:r>
      <w:r w:rsidR="00BA343D">
        <w:rPr>
          <w:i/>
          <w:iCs/>
          <w:lang w:val="en-US"/>
        </w:rPr>
        <w:t>Textrank</w:t>
      </w:r>
      <w:r w:rsidR="00BA343D">
        <w:rPr>
          <w:lang w:val="en-US"/>
        </w:rPr>
        <w:t xml:space="preserve"> </w:t>
      </w:r>
      <w:proofErr w:type="spellStart"/>
      <w:r w:rsidR="00BA343D">
        <w:rPr>
          <w:lang w:val="en-US"/>
        </w:rPr>
        <w:t>diambil</w:t>
      </w:r>
      <w:proofErr w:type="spellEnd"/>
      <w:r w:rsidR="00BA343D">
        <w:rPr>
          <w:lang w:val="en-US"/>
        </w:rPr>
        <w:t xml:space="preserve"> </w:t>
      </w:r>
      <w:proofErr w:type="spellStart"/>
      <w:r w:rsidR="00BA343D">
        <w:rPr>
          <w:lang w:val="en-US"/>
        </w:rPr>
        <w:t>sebagai</w:t>
      </w:r>
      <w:proofErr w:type="spellEnd"/>
      <w:r w:rsidR="00BA343D">
        <w:rPr>
          <w:lang w:val="en-US"/>
        </w:rPr>
        <w:t xml:space="preserve"> </w:t>
      </w:r>
      <w:proofErr w:type="spellStart"/>
      <w:r w:rsidR="00BA343D">
        <w:rPr>
          <w:lang w:val="en-US"/>
        </w:rPr>
        <w:t>algorima</w:t>
      </w:r>
      <w:proofErr w:type="spellEnd"/>
      <w:r w:rsidR="00BA343D">
        <w:rPr>
          <w:lang w:val="en-US"/>
        </w:rPr>
        <w:t xml:space="preserve"> </w:t>
      </w:r>
      <w:proofErr w:type="spellStart"/>
      <w:r w:rsidR="00BA343D">
        <w:rPr>
          <w:lang w:val="en-US"/>
        </w:rPr>
        <w:t>untuk</w:t>
      </w:r>
      <w:proofErr w:type="spellEnd"/>
      <w:r w:rsidR="00BA343D">
        <w:rPr>
          <w:lang w:val="en-US"/>
        </w:rPr>
        <w:t xml:space="preserve"> </w:t>
      </w:r>
      <w:proofErr w:type="spellStart"/>
      <w:r w:rsidR="00BA343D">
        <w:rPr>
          <w:lang w:val="en-US"/>
        </w:rPr>
        <w:t>melakukan</w:t>
      </w:r>
      <w:proofErr w:type="spellEnd"/>
      <w:r w:rsidR="00BA343D">
        <w:rPr>
          <w:lang w:val="en-US"/>
        </w:rPr>
        <w:t xml:space="preserve"> </w:t>
      </w:r>
      <w:r w:rsidR="00BA343D">
        <w:rPr>
          <w:i/>
          <w:iCs/>
          <w:lang w:val="en-US"/>
        </w:rPr>
        <w:t xml:space="preserve">automatic summarization </w:t>
      </w:r>
      <w:proofErr w:type="spellStart"/>
      <w:r w:rsidR="00BA343D" w:rsidRPr="00BA343D">
        <w:rPr>
          <w:lang w:val="en-US"/>
        </w:rPr>
        <w:t>dikaren</w:t>
      </w:r>
      <w:r w:rsidR="00BA343D">
        <w:rPr>
          <w:lang w:val="en-US"/>
        </w:rPr>
        <w:t>a</w:t>
      </w:r>
      <w:r w:rsidR="00BA343D" w:rsidRPr="00BA343D">
        <w:rPr>
          <w:lang w:val="en-US"/>
        </w:rPr>
        <w:t>kan</w:t>
      </w:r>
      <w:proofErr w:type="spellEnd"/>
      <w:r w:rsidR="00BA343D">
        <w:rPr>
          <w:lang w:val="en-US"/>
        </w:rPr>
        <w:t xml:space="preserve"> </w:t>
      </w:r>
      <w:proofErr w:type="spellStart"/>
      <w:r w:rsidR="00BA343D">
        <w:rPr>
          <w:lang w:val="en-US"/>
        </w:rPr>
        <w:t>tidak</w:t>
      </w:r>
      <w:proofErr w:type="spellEnd"/>
      <w:r w:rsidR="00BA343D">
        <w:rPr>
          <w:lang w:val="en-US"/>
        </w:rPr>
        <w:t xml:space="preserve"> </w:t>
      </w:r>
      <w:proofErr w:type="spellStart"/>
      <w:r w:rsidR="00BA343D">
        <w:rPr>
          <w:lang w:val="en-US"/>
        </w:rPr>
        <w:t>diperlukannya</w:t>
      </w:r>
      <w:proofErr w:type="spellEnd"/>
      <w:r w:rsidR="00BA343D">
        <w:rPr>
          <w:lang w:val="en-US"/>
        </w:rPr>
        <w:t xml:space="preserve"> </w:t>
      </w:r>
      <w:proofErr w:type="spellStart"/>
      <w:r w:rsidR="00BA343D">
        <w:rPr>
          <w:lang w:val="en-US"/>
        </w:rPr>
        <w:t>pelatihan</w:t>
      </w:r>
      <w:proofErr w:type="spellEnd"/>
      <w:r w:rsidR="00BA343D">
        <w:rPr>
          <w:lang w:val="en-US"/>
        </w:rPr>
        <w:t xml:space="preserve"> </w:t>
      </w:r>
      <w:proofErr w:type="spellStart"/>
      <w:r w:rsidR="00BA343D">
        <w:rPr>
          <w:lang w:val="en-US"/>
        </w:rPr>
        <w:t>menggunakan</w:t>
      </w:r>
      <w:proofErr w:type="spellEnd"/>
      <w:r w:rsidR="00BA343D">
        <w:rPr>
          <w:lang w:val="en-US"/>
        </w:rPr>
        <w:t xml:space="preserve"> data training. </w:t>
      </w:r>
      <w:proofErr w:type="spellStart"/>
      <w:r w:rsidR="00BA343D">
        <w:rPr>
          <w:lang w:val="en-US"/>
        </w:rPr>
        <w:t>Perumusan</w:t>
      </w:r>
      <w:proofErr w:type="spellEnd"/>
      <w:r w:rsidR="00BA343D">
        <w:rPr>
          <w:lang w:val="en-US"/>
        </w:rPr>
        <w:t xml:space="preserve"> </w:t>
      </w:r>
      <w:proofErr w:type="spellStart"/>
      <w:r w:rsidR="00BA343D">
        <w:rPr>
          <w:lang w:val="en-US"/>
        </w:rPr>
        <w:t>kesimpulan</w:t>
      </w:r>
      <w:proofErr w:type="spellEnd"/>
      <w:r w:rsidR="00BA343D">
        <w:rPr>
          <w:lang w:val="en-US"/>
        </w:rPr>
        <w:t xml:space="preserve"> </w:t>
      </w:r>
      <w:proofErr w:type="spellStart"/>
      <w:r w:rsidR="00BA343D">
        <w:rPr>
          <w:lang w:val="en-US"/>
        </w:rPr>
        <w:t>diambil</w:t>
      </w:r>
      <w:proofErr w:type="spellEnd"/>
      <w:r w:rsidR="00BA343D">
        <w:rPr>
          <w:lang w:val="en-US"/>
        </w:rPr>
        <w:t xml:space="preserve"> </w:t>
      </w:r>
      <w:proofErr w:type="spellStart"/>
      <w:r w:rsidR="00BA343D">
        <w:rPr>
          <w:lang w:val="en-US"/>
        </w:rPr>
        <w:t>dari</w:t>
      </w:r>
      <w:proofErr w:type="spellEnd"/>
      <w:r w:rsidR="00BA343D">
        <w:rPr>
          <w:lang w:val="en-US"/>
        </w:rPr>
        <w:t xml:space="preserve"> </w:t>
      </w:r>
      <w:proofErr w:type="spellStart"/>
      <w:r w:rsidR="00BA343D">
        <w:rPr>
          <w:lang w:val="en-US"/>
        </w:rPr>
        <w:t>melakukan</w:t>
      </w:r>
      <w:proofErr w:type="spellEnd"/>
      <w:r w:rsidR="00BA343D">
        <w:rPr>
          <w:lang w:val="en-US"/>
        </w:rPr>
        <w:t xml:space="preserve"> </w:t>
      </w:r>
      <w:proofErr w:type="spellStart"/>
      <w:r w:rsidR="00BA343D">
        <w:rPr>
          <w:lang w:val="en-US"/>
        </w:rPr>
        <w:t>preprosessing</w:t>
      </w:r>
      <w:proofErr w:type="spellEnd"/>
      <w:r w:rsidR="00BA343D">
        <w:rPr>
          <w:lang w:val="en-US"/>
        </w:rPr>
        <w:t>, meng</w:t>
      </w:r>
      <w:r w:rsidR="00BA343D">
        <w:t xml:space="preserve">hitung nilai kesamaan konten yang tumpang tindih, </w:t>
      </w:r>
      <w:r w:rsidR="00BA343D">
        <w:rPr>
          <w:lang w:val="en-US"/>
        </w:rPr>
        <w:t>meng</w:t>
      </w:r>
      <w:r w:rsidR="00BA343D">
        <w:t xml:space="preserve">hitung nilai </w:t>
      </w:r>
      <w:proofErr w:type="spellStart"/>
      <w:r w:rsidR="00BA343D" w:rsidRPr="00BA343D">
        <w:rPr>
          <w:i/>
          <w:iCs/>
        </w:rPr>
        <w:t>TextRank</w:t>
      </w:r>
      <w:proofErr w:type="spellEnd"/>
      <w:r w:rsidR="00BA343D">
        <w:t xml:space="preserve"> pada setiap kalimat, dan </w:t>
      </w:r>
      <w:r w:rsidR="00BA343D">
        <w:rPr>
          <w:lang w:val="en-US"/>
        </w:rPr>
        <w:t>mem</w:t>
      </w:r>
      <w:r w:rsidR="00BA343D">
        <w:t>buat graf</w:t>
      </w:r>
      <w:r w:rsidR="00BA343D">
        <w:rPr>
          <w:lang w:val="en-US"/>
        </w:rPr>
        <w:t xml:space="preserve">. Hasil </w:t>
      </w:r>
      <w:proofErr w:type="spellStart"/>
      <w:r w:rsidR="00BA343D">
        <w:rPr>
          <w:lang w:val="en-US"/>
        </w:rPr>
        <w:t>dari</w:t>
      </w:r>
      <w:proofErr w:type="spellEnd"/>
      <w:r w:rsidR="00BA343D">
        <w:rPr>
          <w:lang w:val="en-US"/>
        </w:rPr>
        <w:t xml:space="preserve"> </w:t>
      </w:r>
      <w:proofErr w:type="spellStart"/>
      <w:r w:rsidR="00D22E92">
        <w:rPr>
          <w:lang w:val="en-US"/>
        </w:rPr>
        <w:t>penelitian</w:t>
      </w:r>
      <w:proofErr w:type="spellEnd"/>
      <w:r w:rsidR="00D22E92">
        <w:rPr>
          <w:lang w:val="en-US"/>
        </w:rPr>
        <w:t xml:space="preserve"> </w:t>
      </w:r>
      <w:proofErr w:type="spellStart"/>
      <w:r w:rsidR="00D22E92">
        <w:rPr>
          <w:lang w:val="en-US"/>
        </w:rPr>
        <w:t>ini</w:t>
      </w:r>
      <w:proofErr w:type="spellEnd"/>
      <w:r w:rsidR="00D22E92">
        <w:rPr>
          <w:lang w:val="en-US"/>
        </w:rPr>
        <w:t xml:space="preserve"> </w:t>
      </w:r>
      <w:proofErr w:type="spellStart"/>
      <w:r w:rsidR="00D22E92">
        <w:rPr>
          <w:lang w:val="en-US"/>
        </w:rPr>
        <w:t>menunjukan</w:t>
      </w:r>
      <w:proofErr w:type="spellEnd"/>
      <w:r w:rsidR="00D22E92">
        <w:rPr>
          <w:lang w:val="en-US"/>
        </w:rPr>
        <w:t xml:space="preserve"> </w:t>
      </w:r>
      <w:r w:rsidR="00D22E92">
        <w:t>bahwa, algoritma ini mampu memberikan ringkasan dengan konten informatif hingga 82,48% untuk teks ringkasan 50% dan konten informatif 93,76% untuk teks ringkasan yang dirangkum 75%</w:t>
      </w:r>
      <w:r w:rsidR="00D22E92">
        <w:rPr>
          <w:lang w:val="en-US"/>
        </w:rPr>
        <w:t xml:space="preserve">. Kesimpulan </w:t>
      </w:r>
      <w:proofErr w:type="spellStart"/>
      <w:r w:rsidR="00D22E92">
        <w:rPr>
          <w:lang w:val="en-US"/>
        </w:rPr>
        <w:t>dalam</w:t>
      </w:r>
      <w:proofErr w:type="spellEnd"/>
      <w:r w:rsidR="00D22E92">
        <w:rPr>
          <w:lang w:val="en-US"/>
        </w:rPr>
        <w:t xml:space="preserve"> </w:t>
      </w:r>
      <w:proofErr w:type="spellStart"/>
      <w:r w:rsidR="00D22E92">
        <w:rPr>
          <w:lang w:val="en-US"/>
        </w:rPr>
        <w:t>penelitian</w:t>
      </w:r>
      <w:proofErr w:type="spellEnd"/>
      <w:r w:rsidR="00D22E92">
        <w:rPr>
          <w:lang w:val="en-US"/>
        </w:rPr>
        <w:t xml:space="preserve"> </w:t>
      </w:r>
      <w:proofErr w:type="spellStart"/>
      <w:r w:rsidR="00D22E92">
        <w:rPr>
          <w:lang w:val="en-US"/>
        </w:rPr>
        <w:t>ini</w:t>
      </w:r>
      <w:proofErr w:type="spellEnd"/>
      <w:r w:rsidR="00D22E92">
        <w:rPr>
          <w:lang w:val="en-US"/>
        </w:rPr>
        <w:t xml:space="preserve"> </w:t>
      </w:r>
      <w:proofErr w:type="spellStart"/>
      <w:r w:rsidR="00D22E92">
        <w:rPr>
          <w:lang w:val="en-US"/>
        </w:rPr>
        <w:t>peniliti</w:t>
      </w:r>
      <w:proofErr w:type="spellEnd"/>
      <w:r w:rsidR="00D22E92">
        <w:rPr>
          <w:lang w:val="en-US"/>
        </w:rPr>
        <w:t xml:space="preserve"> </w:t>
      </w:r>
      <w:proofErr w:type="spellStart"/>
      <w:r w:rsidR="00D22E92">
        <w:rPr>
          <w:lang w:val="en-US"/>
        </w:rPr>
        <w:t>mengatakan</w:t>
      </w:r>
      <w:proofErr w:type="spellEnd"/>
      <w:r w:rsidR="00D22E92">
        <w:rPr>
          <w:lang w:val="en-US"/>
        </w:rPr>
        <w:t xml:space="preserve"> </w:t>
      </w:r>
      <w:proofErr w:type="spellStart"/>
      <w:r w:rsidR="00D22E92">
        <w:t>Algortima</w:t>
      </w:r>
      <w:proofErr w:type="spellEnd"/>
      <w:r w:rsidR="00D22E92">
        <w:t xml:space="preserve"> </w:t>
      </w:r>
      <w:proofErr w:type="spellStart"/>
      <w:r w:rsidR="00D22E92">
        <w:t>TextRank</w:t>
      </w:r>
      <w:proofErr w:type="spellEnd"/>
      <w:r w:rsidR="00D22E92">
        <w:t xml:space="preserve"> dapat mengambil kalimat menjadi hasil ringkasan jika kalimat tersebut mempunyai nilai </w:t>
      </w:r>
      <w:proofErr w:type="spellStart"/>
      <w:r w:rsidR="00D22E92">
        <w:t>content</w:t>
      </w:r>
      <w:proofErr w:type="spellEnd"/>
      <w:r w:rsidR="00D22E92">
        <w:t xml:space="preserve"> </w:t>
      </w:r>
      <w:proofErr w:type="spellStart"/>
      <w:r w:rsidR="00D22E92">
        <w:t>overlap</w:t>
      </w:r>
      <w:proofErr w:type="spellEnd"/>
      <w:r w:rsidR="00D22E92">
        <w:t xml:space="preserve"> </w:t>
      </w:r>
      <w:proofErr w:type="spellStart"/>
      <w:r w:rsidR="00D22E92">
        <w:t>similarity</w:t>
      </w:r>
      <w:proofErr w:type="spellEnd"/>
      <w:r w:rsidR="00D22E92">
        <w:t xml:space="preserve"> yang tinggi dibandingkan dengan </w:t>
      </w:r>
      <w:proofErr w:type="spellStart"/>
      <w:r w:rsidR="00D22E92">
        <w:t>kalimatkalimat</w:t>
      </w:r>
      <w:proofErr w:type="spellEnd"/>
      <w:r w:rsidR="00D22E92">
        <w:t xml:space="preserve"> yang lainnya sehingga kalimat yang direpresentasikan sebagai </w:t>
      </w:r>
      <w:proofErr w:type="spellStart"/>
      <w:r w:rsidR="00D22E92">
        <w:t>vertex</w:t>
      </w:r>
      <w:proofErr w:type="spellEnd"/>
      <w:r w:rsidR="00D22E92">
        <w:t xml:space="preserve"> tersebut mempunyai banyak </w:t>
      </w:r>
      <w:proofErr w:type="spellStart"/>
      <w:r w:rsidR="00D22E92">
        <w:t>edge</w:t>
      </w:r>
      <w:proofErr w:type="spellEnd"/>
      <w:r w:rsidR="00D22E92">
        <w:t xml:space="preserve"> dan bernilai tinggi</w:t>
      </w:r>
    </w:p>
    <w:p w14:paraId="1E52234F" w14:textId="77412036" w:rsidR="00F04291" w:rsidRDefault="00F04291" w:rsidP="00754DB2">
      <w:pPr>
        <w:pStyle w:val="Heading2"/>
        <w:rPr>
          <w:sz w:val="36"/>
        </w:rPr>
      </w:pPr>
      <w:bookmarkStart w:id="17" w:name="_Toc70973677"/>
      <w:r>
        <w:t xml:space="preserve">F.2 </w:t>
      </w:r>
      <w:r w:rsidR="00F24C63" w:rsidRPr="00F24C63">
        <w:rPr>
          <w:i/>
          <w:iCs/>
        </w:rPr>
        <w:t>Website</w:t>
      </w:r>
      <w:r>
        <w:t xml:space="preserve"> </w:t>
      </w:r>
      <w:proofErr w:type="spellStart"/>
      <w:r w:rsidR="005B06B5">
        <w:t>Imaji</w:t>
      </w:r>
      <w:proofErr w:type="spellEnd"/>
      <w:r w:rsidR="005B06B5">
        <w:t xml:space="preserve"> </w:t>
      </w:r>
      <w:proofErr w:type="spellStart"/>
      <w:r w:rsidR="005B06B5">
        <w:t>Sociopreneur</w:t>
      </w:r>
      <w:bookmarkEnd w:id="17"/>
      <w:proofErr w:type="spellEnd"/>
    </w:p>
    <w:p w14:paraId="221E6E81" w14:textId="675261DB" w:rsidR="00D22E92" w:rsidRPr="00D22E92" w:rsidRDefault="00D22E92" w:rsidP="00646456">
      <w:pPr>
        <w:rPr>
          <w:i/>
          <w:iCs/>
          <w:lang w:val="en-US"/>
        </w:rPr>
      </w:pPr>
      <w:r>
        <w:rPr>
          <w:i/>
          <w:iCs/>
          <w:lang w:val="en-US"/>
        </w:rPr>
        <w:t xml:space="preserve">Website </w:t>
      </w:r>
      <w:proofErr w:type="spellStart"/>
      <w:r w:rsidRPr="00D22E92">
        <w:rPr>
          <w:lang w:val="en-US"/>
        </w:rPr>
        <w:t>Imaji</w:t>
      </w:r>
      <w:proofErr w:type="spellEnd"/>
      <w:r>
        <w:rPr>
          <w:lang w:val="en-US"/>
        </w:rPr>
        <w:t xml:space="preserve"> </w:t>
      </w:r>
      <w:proofErr w:type="spellStart"/>
      <w:r>
        <w:rPr>
          <w:lang w:val="en-US"/>
        </w:rPr>
        <w:t>Sociopreneur</w:t>
      </w:r>
      <w:proofErr w:type="spellEnd"/>
      <w:r>
        <w:rPr>
          <w:lang w:val="en-US"/>
        </w:rPr>
        <w:t xml:space="preserve"> </w:t>
      </w:r>
      <w:proofErr w:type="spellStart"/>
      <w:r>
        <w:rPr>
          <w:lang w:val="en-US"/>
        </w:rPr>
        <w:t>adalah</w:t>
      </w:r>
      <w:proofErr w:type="spellEnd"/>
      <w:r>
        <w:rPr>
          <w:lang w:val="en-US"/>
        </w:rPr>
        <w:t xml:space="preserve"> </w:t>
      </w:r>
      <w:r w:rsidRPr="00D22E92">
        <w:rPr>
          <w:i/>
          <w:iCs/>
          <w:lang w:val="en-US"/>
        </w:rPr>
        <w:t>website</w:t>
      </w:r>
      <w:r>
        <w:rPr>
          <w:lang w:val="en-US"/>
        </w:rPr>
        <w:t xml:space="preserve"> official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exposure yang </w:t>
      </w:r>
      <w:proofErr w:type="spellStart"/>
      <w:r>
        <w:rPr>
          <w:lang w:val="en-US"/>
        </w:rPr>
        <w:t>dapat</w:t>
      </w:r>
      <w:proofErr w:type="spellEnd"/>
      <w:r>
        <w:rPr>
          <w:lang w:val="en-US"/>
        </w:rPr>
        <w:t xml:space="preserve"> </w:t>
      </w:r>
      <w:proofErr w:type="spellStart"/>
      <w:r>
        <w:rPr>
          <w:lang w:val="en-US"/>
        </w:rPr>
        <w:t>dicari</w:t>
      </w:r>
      <w:proofErr w:type="spellEnd"/>
      <w:r>
        <w:rPr>
          <w:lang w:val="en-US"/>
        </w:rPr>
        <w:t xml:space="preserve"> di </w:t>
      </w:r>
      <w:r w:rsidRPr="00D22E92">
        <w:rPr>
          <w:i/>
          <w:iCs/>
          <w:lang w:val="en-US"/>
        </w:rPr>
        <w:t>search engine</w:t>
      </w:r>
      <w:r>
        <w:rPr>
          <w:lang w:val="en-US"/>
        </w:rPr>
        <w:t xml:space="preserve"> </w:t>
      </w:r>
      <w:proofErr w:type="spellStart"/>
      <w:r>
        <w:rPr>
          <w:lang w:val="en-US"/>
        </w:rPr>
        <w:t>seperti</w:t>
      </w:r>
      <w:proofErr w:type="spellEnd"/>
      <w:r>
        <w:rPr>
          <w:lang w:val="en-US"/>
        </w:rPr>
        <w:t xml:space="preserve"> google. </w:t>
      </w:r>
      <w:r w:rsidR="008C09B3">
        <w:rPr>
          <w:lang w:val="en-US"/>
        </w:rPr>
        <w:t>D</w:t>
      </w:r>
      <w:r>
        <w:rPr>
          <w:lang w:val="en-US"/>
        </w:rPr>
        <w:t>alam</w:t>
      </w:r>
      <w:r w:rsidR="008C09B3">
        <w:rPr>
          <w:lang w:val="en-US"/>
        </w:rPr>
        <w:t xml:space="preserve"> </w:t>
      </w:r>
      <w:r w:rsidR="008C09B3" w:rsidRPr="008C09B3">
        <w:rPr>
          <w:i/>
          <w:iCs/>
          <w:lang w:val="en-US"/>
        </w:rPr>
        <w:t>Website</w:t>
      </w:r>
      <w:r w:rsidR="008C09B3">
        <w:rPr>
          <w:lang w:val="en-US"/>
        </w:rPr>
        <w:t xml:space="preserve"> </w:t>
      </w:r>
      <w:proofErr w:type="spellStart"/>
      <w:r w:rsidR="008C09B3">
        <w:rPr>
          <w:lang w:val="en-US"/>
        </w:rPr>
        <w:t>Imaji</w:t>
      </w:r>
      <w:proofErr w:type="spellEnd"/>
      <w:r w:rsidR="008C09B3">
        <w:rPr>
          <w:lang w:val="en-US"/>
        </w:rPr>
        <w:t xml:space="preserve"> </w:t>
      </w:r>
      <w:proofErr w:type="spellStart"/>
      <w:r w:rsidR="008C09B3">
        <w:rPr>
          <w:lang w:val="en-US"/>
        </w:rPr>
        <w:t>Sociopreneur</w:t>
      </w:r>
      <w:proofErr w:type="spellEnd"/>
      <w:r w:rsidR="008C09B3">
        <w:rPr>
          <w:lang w:val="en-US"/>
        </w:rPr>
        <w:t xml:space="preserve"> Adapun </w:t>
      </w:r>
      <w:proofErr w:type="spellStart"/>
      <w:r w:rsidR="008C09B3">
        <w:rPr>
          <w:lang w:val="en-US"/>
        </w:rPr>
        <w:t>fitur</w:t>
      </w:r>
      <w:proofErr w:type="spellEnd"/>
      <w:r w:rsidR="008C09B3">
        <w:rPr>
          <w:lang w:val="en-US"/>
        </w:rPr>
        <w:t xml:space="preserve"> yang </w:t>
      </w:r>
      <w:proofErr w:type="spellStart"/>
      <w:r w:rsidR="008C09B3">
        <w:rPr>
          <w:lang w:val="en-US"/>
        </w:rPr>
        <w:t>dapat</w:t>
      </w:r>
      <w:proofErr w:type="spellEnd"/>
      <w:r w:rsidR="008C09B3">
        <w:rPr>
          <w:lang w:val="en-US"/>
        </w:rPr>
        <w:t xml:space="preserve"> </w:t>
      </w:r>
      <w:proofErr w:type="spellStart"/>
      <w:r w:rsidR="008C09B3">
        <w:rPr>
          <w:lang w:val="en-US"/>
        </w:rPr>
        <w:t>menunjang</w:t>
      </w:r>
      <w:proofErr w:type="spellEnd"/>
      <w:r w:rsidR="008C09B3">
        <w:rPr>
          <w:lang w:val="en-US"/>
        </w:rPr>
        <w:t xml:space="preserve"> SEO </w:t>
      </w:r>
      <w:proofErr w:type="spellStart"/>
      <w:r w:rsidR="008C09B3">
        <w:rPr>
          <w:lang w:val="en-US"/>
        </w:rPr>
        <w:t>dari</w:t>
      </w:r>
      <w:proofErr w:type="spellEnd"/>
      <w:r w:rsidR="008C09B3">
        <w:rPr>
          <w:lang w:val="en-US"/>
        </w:rPr>
        <w:t xml:space="preserve"> </w:t>
      </w:r>
      <w:r w:rsidR="007C0C7F" w:rsidRPr="008C09B3">
        <w:rPr>
          <w:i/>
          <w:iCs/>
          <w:lang w:val="en-US"/>
        </w:rPr>
        <w:t>Website</w:t>
      </w:r>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C0C7F">
        <w:rPr>
          <w:lang w:val="en-US"/>
        </w:rPr>
        <w:t>ad</w:t>
      </w:r>
      <w:r w:rsidR="001652C4">
        <w:rPr>
          <w:lang w:val="en-US"/>
        </w:rPr>
        <w:t>a</w:t>
      </w:r>
      <w:r w:rsidR="007C0C7F">
        <w:rPr>
          <w:lang w:val="en-US"/>
        </w:rPr>
        <w:t>lah</w:t>
      </w:r>
      <w:proofErr w:type="spellEnd"/>
      <w:r w:rsidR="007C0C7F">
        <w:rPr>
          <w:lang w:val="en-US"/>
        </w:rPr>
        <w:t xml:space="preserve"> blog, event dan </w:t>
      </w:r>
      <w:proofErr w:type="spellStart"/>
      <w:r w:rsidR="007C0C7F">
        <w:rPr>
          <w:lang w:val="en-US"/>
        </w:rPr>
        <w:t>proje</w:t>
      </w:r>
      <w:r w:rsidR="001652C4">
        <w:rPr>
          <w:lang w:val="en-US"/>
        </w:rPr>
        <w:t>k</w:t>
      </w:r>
      <w:proofErr w:type="spellEnd"/>
      <w:r w:rsidR="007C0C7F">
        <w:rPr>
          <w:lang w:val="en-US"/>
        </w:rPr>
        <w:t xml:space="preserve">, 3 </w:t>
      </w:r>
      <w:proofErr w:type="spellStart"/>
      <w:r w:rsidR="007C0C7F">
        <w:rPr>
          <w:lang w:val="en-US"/>
        </w:rPr>
        <w:t>fitur</w:t>
      </w:r>
      <w:proofErr w:type="spellEnd"/>
      <w:r w:rsidR="007C0C7F">
        <w:rPr>
          <w:lang w:val="en-US"/>
        </w:rPr>
        <w:t xml:space="preserve"> </w:t>
      </w:r>
      <w:proofErr w:type="spellStart"/>
      <w:r w:rsidR="007C0C7F">
        <w:rPr>
          <w:lang w:val="en-US"/>
        </w:rPr>
        <w:t>ini</w:t>
      </w:r>
      <w:proofErr w:type="spellEnd"/>
      <w:r w:rsidR="007C0C7F">
        <w:rPr>
          <w:lang w:val="en-US"/>
        </w:rPr>
        <w:t xml:space="preserve"> </w:t>
      </w:r>
      <w:proofErr w:type="spellStart"/>
      <w:r w:rsidR="007C0C7F">
        <w:rPr>
          <w:lang w:val="en-US"/>
        </w:rPr>
        <w:t>berisi</w:t>
      </w:r>
      <w:proofErr w:type="spellEnd"/>
      <w:r w:rsidR="007C0C7F">
        <w:rPr>
          <w:lang w:val="en-US"/>
        </w:rPr>
        <w:t xml:space="preserve"> </w:t>
      </w:r>
      <w:proofErr w:type="spellStart"/>
      <w:r w:rsidR="007C0C7F">
        <w:rPr>
          <w:lang w:val="en-US"/>
        </w:rPr>
        <w:t>konten-konten</w:t>
      </w:r>
      <w:proofErr w:type="spellEnd"/>
      <w:r w:rsidR="007C0C7F">
        <w:rPr>
          <w:lang w:val="en-US"/>
        </w:rPr>
        <w:t xml:space="preserve"> </w:t>
      </w:r>
      <w:proofErr w:type="spellStart"/>
      <w:r w:rsidR="007C0C7F">
        <w:rPr>
          <w:lang w:val="en-US"/>
        </w:rPr>
        <w:t>mengenai</w:t>
      </w:r>
      <w:proofErr w:type="spellEnd"/>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C0C7F">
        <w:rPr>
          <w:lang w:val="en-US"/>
        </w:rPr>
        <w:t>itu</w:t>
      </w:r>
      <w:proofErr w:type="spellEnd"/>
      <w:r w:rsidR="007C0C7F">
        <w:rPr>
          <w:lang w:val="en-US"/>
        </w:rPr>
        <w:t xml:space="preserve"> </w:t>
      </w:r>
      <w:proofErr w:type="spellStart"/>
      <w:r w:rsidR="007C0C7F">
        <w:rPr>
          <w:lang w:val="en-US"/>
        </w:rPr>
        <w:t>sendiri</w:t>
      </w:r>
      <w:proofErr w:type="spellEnd"/>
      <w:r w:rsidR="007C0C7F">
        <w:rPr>
          <w:lang w:val="en-US"/>
        </w:rPr>
        <w:t>.</w:t>
      </w:r>
    </w:p>
    <w:p w14:paraId="075324FD" w14:textId="40AA8386" w:rsidR="00754DB2" w:rsidRDefault="00754DB2" w:rsidP="00754DB2">
      <w:pPr>
        <w:pStyle w:val="Heading2"/>
        <w:rPr>
          <w:sz w:val="36"/>
        </w:rPr>
      </w:pPr>
      <w:bookmarkStart w:id="18" w:name="_Toc70973678"/>
      <w:r>
        <w:t xml:space="preserve">F.3 </w:t>
      </w:r>
      <w:r w:rsidR="00E11975" w:rsidRPr="00E11975">
        <w:rPr>
          <w:i/>
          <w:iCs/>
        </w:rPr>
        <w:t>Natural Language Processing</w:t>
      </w:r>
      <w:bookmarkEnd w:id="18"/>
    </w:p>
    <w:p w14:paraId="50494D17" w14:textId="155180D9" w:rsidR="002003BB" w:rsidRPr="007C0C7F" w:rsidRDefault="00E11975" w:rsidP="00754DB2">
      <w:pPr>
        <w:pStyle w:val="Paragraf1"/>
        <w:rPr>
          <w:lang w:val="en-US"/>
        </w:rPr>
      </w:pPr>
      <w:r w:rsidRPr="00E11975">
        <w:rPr>
          <w:i/>
          <w:iCs/>
        </w:rPr>
        <w:t xml:space="preserve">Natural </w:t>
      </w:r>
      <w:proofErr w:type="spellStart"/>
      <w:r w:rsidRPr="00E11975">
        <w:rPr>
          <w:i/>
          <w:iCs/>
        </w:rPr>
        <w:t>Language</w:t>
      </w:r>
      <w:proofErr w:type="spellEnd"/>
      <w:r w:rsidRPr="00E11975">
        <w:rPr>
          <w:i/>
          <w:iCs/>
        </w:rPr>
        <w:t xml:space="preserve"> </w:t>
      </w:r>
      <w:proofErr w:type="spellStart"/>
      <w:r w:rsidRPr="00E11975">
        <w:rPr>
          <w:i/>
          <w:iCs/>
        </w:rPr>
        <w:t>Processing</w:t>
      </w:r>
      <w:proofErr w:type="spellEnd"/>
      <w:r w:rsidR="002003BB">
        <w:t xml:space="preserve"> (Pemrograman Bahasa Alami) adalah pembuatan program yang memiliki kemampuan untuk memahami bahasa manusia. Pada prinsipnya bahasa alami adalah suatu bentuk representasi dari </w:t>
      </w:r>
      <w:r w:rsidR="002003BB">
        <w:lastRenderedPageBreak/>
        <w:t xml:space="preserve">suatu pesan yang ingin dikomunikasikan </w:t>
      </w:r>
      <w:proofErr w:type="spellStart"/>
      <w:r w:rsidR="002003BB">
        <w:t>antarmanusia</w:t>
      </w:r>
      <w:proofErr w:type="spellEnd"/>
      <w:r w:rsidR="001652C4">
        <w:rPr>
          <w:lang w:val="en-US"/>
        </w:rPr>
        <w:t xml:space="preserve"> </w:t>
      </w:r>
      <w:r w:rsidR="007C0C7F">
        <w:fldChar w:fldCharType="begin" w:fldLock="1"/>
      </w:r>
      <w:r w:rsidR="00C2342A">
        <w:instrText>ADDIN CSL_CITATION {"citationItems":[{"id":"ITEM-1","itemData":{"DOI":"10.15408/jti.v8i2.3185","ISSN":"1979-9160","abstract":"Ejaan  yang Disempurnakan  merupakan salah satu aspek penting dalam penulisan suatu dokumen. Penggunaan ejaan harus sesuai dengan yang tertera pada aturan baku yang dikeluarkan oleh Kementerian Pendidikan Nasional. Kesalahan yang banyak terjadi yaitu dalam penulisan kata, tanda baca, dan huruf kapital. Aplikasi ini akan mengidentifikasi dan menghitung jumlah kesalahan penulisan huruf kapital/ kata dan tanda baca. Pengukur penggunaan ketepatan EYD ini dibuat menggunakan metode Fuzzy Logic Tsukamoto. Proses yang dilakukan dalam metode Tsukamoto yaitu: fuzzifikasi, pembentukan rule, mesin inferensi, dan defuzzifikasi. Jumlah kata yang saat ini tersedia dalam aplikasi ini yaitu 31.759 kata yang sebagian besar diambil dari Kamus Besar Bahasa Indonesia. Aplikasi ini dibangun menggunakan MySQL sebagai database dan menggunakan tools PHP yang berbasis website. Berdasarkan pengujian yang dilakukan terhadap 20 abstrak skripsi, presentase kesesuaian hasil identifikasi yaitu 70% sesuai dengan hasil identifikasi secara manual. Kata kunci: EYD, penulisan, Fuzzy Logic Tsukamoto, PHP.","author":[{"dropping-particle":"","family":"Wangsanegara","given":"Nisa Kurniasih","non-dropping-particle":"","parse-names":false,"suffix":""},{"dropping-particle":"","family":"Subaeki","given":"Beki","non-dropping-particle":"","parse-names":false,"suffix":""}],"container-title":"Jurnal Teknik Informatika","id":"ITEM-1","issue":"2","issued":{"date-parts":[["2015"]]},"title":"Implementasi Natural Language Processing Dalam Pengukuran Ketepatan Ejaan Yang Disempurnakan (Eyd) Pada Abstrak Skripsi Menggunakan Algoritma Fuzzy Logic","type":"article-journal","volume":"8"},"uris":["http://www.mendeley.com/documents/?uuid=0277dd8a-235c-45f4-ae11-92972d5529c4"]}],"mendeley":{"formattedCitation":"(Wangsanegara &amp; Subaeki, 2015)","plainTextFormattedCitation":"(Wangsanegara &amp; Subaeki, 2015)","previouslyFormattedCitation":"(Wangsanegara &amp; Subaeki, 2015)"},"properties":{"noteIndex":0},"schema":"https://github.com/citation-style-language/schema/raw/master/csl-citation.json"}</w:instrText>
      </w:r>
      <w:r w:rsidR="007C0C7F">
        <w:fldChar w:fldCharType="separate"/>
      </w:r>
      <w:r w:rsidR="007C0C7F" w:rsidRPr="007C0C7F">
        <w:rPr>
          <w:noProof/>
        </w:rPr>
        <w:t>(Wangsanegara &amp; Subaeki, 2015)</w:t>
      </w:r>
      <w:r w:rsidR="007C0C7F">
        <w:fldChar w:fldCharType="end"/>
      </w:r>
      <w:r w:rsidR="007C0C7F">
        <w:rPr>
          <w:lang w:val="en-US"/>
        </w:rPr>
        <w:t>.</w:t>
      </w:r>
    </w:p>
    <w:p w14:paraId="58284A88" w14:textId="328BDECA" w:rsidR="00754DB2" w:rsidRDefault="00754DB2" w:rsidP="00754DB2">
      <w:pPr>
        <w:pStyle w:val="Heading2"/>
      </w:pPr>
      <w:bookmarkStart w:id="19" w:name="_Toc70973686"/>
      <w:r>
        <w:t>F.</w:t>
      </w:r>
      <w:r w:rsidR="008777C3">
        <w:t>4</w:t>
      </w:r>
      <w:r>
        <w:t xml:space="preserve"> </w:t>
      </w:r>
      <w:r w:rsidR="00D63FAD" w:rsidRPr="00D63FAD">
        <w:rPr>
          <w:i/>
          <w:iCs/>
        </w:rPr>
        <w:t>Textrank</w:t>
      </w:r>
      <w:bookmarkEnd w:id="19"/>
    </w:p>
    <w:p w14:paraId="336A782F" w14:textId="186D8AB8" w:rsidR="00572EE6" w:rsidRDefault="007C0C7F" w:rsidP="00572EE6">
      <w:pPr>
        <w:pStyle w:val="Paragraf1"/>
      </w:pPr>
      <w:proofErr w:type="spellStart"/>
      <w:r w:rsidRPr="005425D8">
        <w:rPr>
          <w:i/>
          <w:iCs/>
          <w:lang w:val="en-US"/>
        </w:rPr>
        <w:t>Texrank</w:t>
      </w:r>
      <w:proofErr w:type="spellEnd"/>
      <w:r>
        <w:rPr>
          <w:lang w:val="en-US"/>
        </w:rPr>
        <w:t xml:space="preserve"> </w:t>
      </w:r>
      <w:r w:rsidRPr="00572EE6">
        <w:rPr>
          <w:lang w:eastAsia="id-ID"/>
        </w:rPr>
        <w:t xml:space="preserve">merupakan </w:t>
      </w:r>
      <w:proofErr w:type="spellStart"/>
      <w:r w:rsidRPr="00D87405">
        <w:rPr>
          <w:i/>
          <w:iCs/>
          <w:lang w:eastAsia="id-ID"/>
        </w:rPr>
        <w:t>graph-based</w:t>
      </w:r>
      <w:proofErr w:type="spellEnd"/>
      <w:r w:rsidRPr="00D87405">
        <w:rPr>
          <w:i/>
          <w:iCs/>
          <w:lang w:eastAsia="id-ID"/>
        </w:rPr>
        <w:t xml:space="preserve"> </w:t>
      </w:r>
      <w:proofErr w:type="spellStart"/>
      <w:r w:rsidRPr="00D87405">
        <w:rPr>
          <w:i/>
          <w:iCs/>
          <w:lang w:eastAsia="id-ID"/>
        </w:rPr>
        <w:t>ranking</w:t>
      </w:r>
      <w:proofErr w:type="spellEnd"/>
      <w:r w:rsidRPr="00D87405">
        <w:rPr>
          <w:i/>
          <w:iCs/>
          <w:lang w:eastAsia="id-ID"/>
        </w:rPr>
        <w:t xml:space="preserve"> </w:t>
      </w:r>
      <w:proofErr w:type="spellStart"/>
      <w:r w:rsidRPr="00D87405">
        <w:rPr>
          <w:i/>
          <w:iCs/>
          <w:lang w:eastAsia="id-ID"/>
        </w:rPr>
        <w:t>algorithm</w:t>
      </w:r>
      <w:proofErr w:type="spellEnd"/>
      <w:r w:rsidRPr="00572EE6">
        <w:rPr>
          <w:lang w:eastAsia="id-ID"/>
        </w:rPr>
        <w:t xml:space="preserve"> (pemeringkatan</w:t>
      </w:r>
      <w:r>
        <w:rPr>
          <w:lang w:val="en-US" w:eastAsia="id-ID"/>
        </w:rPr>
        <w:t xml:space="preserve"> </w:t>
      </w:r>
      <w:proofErr w:type="spellStart"/>
      <w:r>
        <w:rPr>
          <w:lang w:val="en-US" w:eastAsia="id-ID"/>
        </w:rPr>
        <w:t>dengan</w:t>
      </w:r>
      <w:proofErr w:type="spellEnd"/>
      <w:r>
        <w:rPr>
          <w:lang w:val="en-US" w:eastAsia="id-ID"/>
        </w:rPr>
        <w:t xml:space="preserve"> model </w:t>
      </w:r>
      <w:proofErr w:type="spellStart"/>
      <w:r w:rsidRPr="00572EE6">
        <w:rPr>
          <w:lang w:eastAsia="id-ID"/>
        </w:rPr>
        <w:t>gra</w:t>
      </w:r>
      <w:proofErr w:type="spellEnd"/>
      <w:r>
        <w:rPr>
          <w:lang w:val="en-US" w:eastAsia="id-ID"/>
        </w:rPr>
        <w:t>f</w:t>
      </w:r>
      <w:r w:rsidRPr="00572EE6">
        <w:rPr>
          <w:lang w:eastAsia="id-ID"/>
        </w:rPr>
        <w:t>)</w:t>
      </w:r>
      <w:r w:rsidR="00FB5A14">
        <w:rPr>
          <w:lang w:val="en-US" w:eastAsia="id-ID"/>
        </w:rPr>
        <w:t>,</w:t>
      </w:r>
      <w:r>
        <w:rPr>
          <w:lang w:val="en-US"/>
        </w:rPr>
        <w:t xml:space="preserve"> </w:t>
      </w:r>
      <w:proofErr w:type="spellStart"/>
      <w:r>
        <w:rPr>
          <w:lang w:val="en-US"/>
        </w:rPr>
        <w:t>algoritma</w:t>
      </w:r>
      <w:proofErr w:type="spellEnd"/>
      <w:r>
        <w:rPr>
          <w:lang w:val="en-US"/>
        </w:rPr>
        <w:t xml:space="preserve"> </w:t>
      </w:r>
      <w:r w:rsidR="00FB5A14">
        <w:rPr>
          <w:lang w:val="en-US"/>
        </w:rPr>
        <w:t xml:space="preserve">yang </w:t>
      </w:r>
      <w:proofErr w:type="spellStart"/>
      <w:r w:rsidR="00FB5A14">
        <w:rPr>
          <w:lang w:val="en-US"/>
        </w:rPr>
        <w:t>dapat</w:t>
      </w:r>
      <w:proofErr w:type="spellEnd"/>
      <w:r w:rsidR="00FB5A14">
        <w:rPr>
          <w:lang w:val="en-US"/>
        </w:rPr>
        <w:t xml:space="preserve"> </w:t>
      </w:r>
      <w:proofErr w:type="spellStart"/>
      <w:r>
        <w:rPr>
          <w:lang w:val="en-US"/>
        </w:rPr>
        <w:t>menentukan</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paragraf</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tertentu</w:t>
      </w:r>
      <w:proofErr w:type="spellEnd"/>
      <w:r>
        <w:t>.</w:t>
      </w:r>
      <w:r>
        <w:rPr>
          <w:lang w:val="en-US"/>
        </w:rPr>
        <w:t xml:space="preserve"> </w:t>
      </w:r>
      <w:proofErr w:type="spellStart"/>
      <w:r w:rsidRPr="00D63FAD">
        <w:rPr>
          <w:i/>
          <w:iCs/>
        </w:rPr>
        <w:t>Textrank</w:t>
      </w:r>
      <w:proofErr w:type="spellEnd"/>
      <w:r>
        <w:t xml:space="preserve"> mengadopsi pemodelan pemeringkatan kepentingan setiap </w:t>
      </w:r>
      <w:proofErr w:type="spellStart"/>
      <w:r w:rsidRPr="00F24C63">
        <w:rPr>
          <w:i/>
          <w:iCs/>
        </w:rPr>
        <w:t>node</w:t>
      </w:r>
      <w:proofErr w:type="spellEnd"/>
      <w:r>
        <w:t xml:space="preserve"> yang akan dibangun sebuah graf sesuai dengan </w:t>
      </w:r>
      <w:proofErr w:type="spellStart"/>
      <w:r w:rsidRPr="00D63FAD">
        <w:rPr>
          <w:i/>
          <w:iCs/>
        </w:rPr>
        <w:t>Pagerank</w:t>
      </w:r>
      <w:proofErr w:type="spellEnd"/>
      <w:r>
        <w:t xml:space="preserve"> yang diimplementasi pada data tekstual </w:t>
      </w:r>
      <w:r>
        <w:fldChar w:fldCharType="begin" w:fldLock="1"/>
      </w:r>
      <w: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fldChar w:fldCharType="separate"/>
      </w:r>
      <w:r w:rsidRPr="00C17F1C">
        <w:rPr>
          <w:noProof/>
        </w:rPr>
        <w:t>(Wongchaisuwat, 2019)</w:t>
      </w:r>
      <w:r>
        <w:fldChar w:fldCharType="end"/>
      </w:r>
      <w:r>
        <w:rPr>
          <w:lang w:val="en-US"/>
        </w:rPr>
        <w:t>.</w:t>
      </w:r>
      <w:r>
        <w:rPr>
          <w:lang w:val="en-US" w:eastAsia="id-ID"/>
        </w:rPr>
        <w:t xml:space="preserve"> </w:t>
      </w:r>
      <w:r w:rsidR="001652C4">
        <w:rPr>
          <w:lang w:val="en-US" w:eastAsia="id-ID"/>
        </w:rPr>
        <w:t>P</w:t>
      </w:r>
      <w:proofErr w:type="spellStart"/>
      <w:r w:rsidR="00572EE6" w:rsidRPr="00572EE6">
        <w:rPr>
          <w:lang w:eastAsia="id-ID"/>
        </w:rPr>
        <w:t>emrosesan</w:t>
      </w:r>
      <w:proofErr w:type="spellEnd"/>
      <w:r w:rsidR="00572EE6" w:rsidRPr="00572EE6">
        <w:rPr>
          <w:lang w:eastAsia="id-ID"/>
        </w:rPr>
        <w:t xml:space="preserve"> teks </w:t>
      </w:r>
      <w:proofErr w:type="spellStart"/>
      <w:r w:rsidR="00D63FAD" w:rsidRPr="00D63FAD">
        <w:rPr>
          <w:i/>
          <w:iCs/>
          <w:lang w:eastAsia="id-ID"/>
        </w:rPr>
        <w:t>Textrank</w:t>
      </w:r>
      <w:proofErr w:type="spellEnd"/>
      <w:r w:rsidR="00572EE6" w:rsidRPr="00572EE6">
        <w:rPr>
          <w:lang w:eastAsia="id-ID"/>
        </w:rPr>
        <w:t xml:space="preserve"> </w:t>
      </w:r>
      <w:proofErr w:type="spellStart"/>
      <w:r w:rsidR="00572EE6" w:rsidRPr="00572EE6">
        <w:rPr>
          <w:lang w:eastAsia="id-ID"/>
        </w:rPr>
        <w:t>sangatlah</w:t>
      </w:r>
      <w:proofErr w:type="spellEnd"/>
      <w:r w:rsidR="00572EE6" w:rsidRPr="00572EE6">
        <w:rPr>
          <w:lang w:eastAsia="id-ID"/>
        </w:rPr>
        <w:t xml:space="preserve"> fleksibel karena dapat digunakan pada berbagai bahasa tanpa mengubah algoritmanya. Hal ini dikarenakan </w:t>
      </w:r>
      <w:r w:rsidR="00D63FAD" w:rsidRPr="00D63FAD">
        <w:rPr>
          <w:i/>
          <w:iCs/>
          <w:lang w:eastAsia="id-ID"/>
        </w:rPr>
        <w:t>Textrank</w:t>
      </w:r>
      <w:r w:rsidR="00572EE6" w:rsidRPr="00572EE6">
        <w:rPr>
          <w:lang w:eastAsia="id-ID"/>
        </w:rPr>
        <w:t xml:space="preserve"> tidak memerlukan </w:t>
      </w:r>
      <w:r w:rsidR="00572EE6" w:rsidRPr="00D87405">
        <w:rPr>
          <w:i/>
          <w:iCs/>
          <w:lang w:eastAsia="id-ID"/>
        </w:rPr>
        <w:t>data training</w:t>
      </w:r>
      <w:r w:rsidR="00572EE6" w:rsidRPr="00572EE6">
        <w:rPr>
          <w:lang w:eastAsia="id-ID"/>
        </w:rPr>
        <w:t xml:space="preserve"> untuk proses pengelolaan dokumen</w:t>
      </w:r>
      <w:r w:rsidR="00C17F1C">
        <w:rPr>
          <w:lang w:val="en-US" w:eastAsia="id-ID"/>
        </w:rPr>
        <w:t xml:space="preserve"> </w:t>
      </w:r>
      <w:r w:rsidR="00C17F1C">
        <w:rPr>
          <w:lang w:eastAsia="id-ID"/>
        </w:rPr>
        <w:fldChar w:fldCharType="begin" w:fldLock="1"/>
      </w:r>
      <w:r w:rsidR="00D63FAD">
        <w:rPr>
          <w:lang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C17F1C">
        <w:rPr>
          <w:lang w:eastAsia="id-ID"/>
        </w:rPr>
        <w:fldChar w:fldCharType="separate"/>
      </w:r>
      <w:r w:rsidR="00C17F1C" w:rsidRPr="00C17F1C">
        <w:rPr>
          <w:noProof/>
          <w:lang w:eastAsia="id-ID"/>
        </w:rPr>
        <w:t>(Mihalcea &amp; Tarau, 2004)</w:t>
      </w:r>
      <w:r w:rsidR="00C17F1C">
        <w:rPr>
          <w:lang w:eastAsia="id-ID"/>
        </w:rPr>
        <w:fldChar w:fldCharType="end"/>
      </w:r>
      <w:r w:rsidR="00572EE6" w:rsidRPr="00572EE6">
        <w:rPr>
          <w:lang w:eastAsia="id-ID"/>
        </w:rPr>
        <w:t>. </w:t>
      </w:r>
      <w:r w:rsidR="00802945">
        <w:t xml:space="preserve">Terdapat dua jenis pengelolahan bahasa dalam </w:t>
      </w:r>
      <w:r w:rsidR="00802945" w:rsidRPr="001652C4">
        <w:rPr>
          <w:i/>
          <w:iCs/>
        </w:rPr>
        <w:t>TextRank</w:t>
      </w:r>
      <w:r w:rsidR="00802945">
        <w:t xml:space="preserve">, yaitu </w:t>
      </w:r>
      <w:r w:rsidR="00802945" w:rsidRPr="00D87405">
        <w:rPr>
          <w:i/>
          <w:iCs/>
        </w:rPr>
        <w:t>TextRank for keyword extraction</w:t>
      </w:r>
      <w:r w:rsidR="00802945">
        <w:t xml:space="preserve"> (ekstraksi kata kunci) dan </w:t>
      </w:r>
      <w:r w:rsidR="00802945" w:rsidRPr="00D87405">
        <w:rPr>
          <w:i/>
          <w:iCs/>
        </w:rPr>
        <w:t>TextRank for sentence extraction</w:t>
      </w:r>
      <w:r w:rsidR="00802945">
        <w:t xml:space="preserve"> (ekstraksi kalimat)</w:t>
      </w:r>
      <w:r w:rsidR="00802945">
        <w:rPr>
          <w:lang w:val="en-US"/>
        </w:rPr>
        <w:t xml:space="preserve"> </w:t>
      </w:r>
      <w:r w:rsidR="00802945">
        <w:rPr>
          <w:lang w:val="en-US"/>
        </w:rPr>
        <w:fldChar w:fldCharType="begin" w:fldLock="1"/>
      </w:r>
      <w:r w:rsidR="004F03A4">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802945">
        <w:rPr>
          <w:lang w:val="en-US"/>
        </w:rPr>
        <w:fldChar w:fldCharType="separate"/>
      </w:r>
      <w:r w:rsidR="00802945" w:rsidRPr="00802945">
        <w:rPr>
          <w:noProof/>
          <w:lang w:val="en-US"/>
        </w:rPr>
        <w:t>(Eris et al., 2017)</w:t>
      </w:r>
      <w:r w:rsidR="00802945">
        <w:rPr>
          <w:lang w:val="en-US"/>
        </w:rPr>
        <w:fldChar w:fldCharType="end"/>
      </w:r>
      <w:r w:rsidR="00802945">
        <w:t>.</w:t>
      </w:r>
    </w:p>
    <w:p w14:paraId="29709AEF" w14:textId="79603CA9" w:rsidR="00FB5A14" w:rsidRDefault="00FB5A14" w:rsidP="00FB5A14">
      <w:pPr>
        <w:pStyle w:val="Paragraf1"/>
        <w:rPr>
          <w:lang w:val="en-US"/>
        </w:rPr>
      </w:pPr>
      <w:r>
        <w:t xml:space="preserve">Kata kunci adalah </w:t>
      </w:r>
      <w:r w:rsidR="001652C4">
        <w:rPr>
          <w:lang w:val="en-US"/>
        </w:rPr>
        <w:t>k</w:t>
      </w:r>
      <w:proofErr w:type="spellStart"/>
      <w:r>
        <w:t>ata</w:t>
      </w:r>
      <w:proofErr w:type="spellEnd"/>
      <w:r>
        <w:t xml:space="preserve"> atau frasa penting dalam judul, judul subjek (pendeskripsian), catatan konten, abstrak, atau teks catatan dalam katalog </w:t>
      </w:r>
      <w:proofErr w:type="spellStart"/>
      <w:r>
        <w:t>online</w:t>
      </w:r>
      <w:proofErr w:type="spellEnd"/>
      <w:r>
        <w:t xml:space="preserve"> atau </w:t>
      </w:r>
      <w:proofErr w:type="spellStart"/>
      <w:r w:rsidRPr="00F24C63">
        <w:rPr>
          <w:i/>
          <w:iCs/>
        </w:rPr>
        <w:t>database</w:t>
      </w:r>
      <w:proofErr w:type="spellEnd"/>
      <w:r>
        <w:t xml:space="preserve"> bibliografi yang dapat digunakan sebagai istilah pencarian dalam pencarian teks bebas untuk mengambil semua catatan yang berisi itu</w:t>
      </w:r>
      <w:r>
        <w:rPr>
          <w:lang w:val="en-US"/>
        </w:rPr>
        <w:t xml:space="preserve"> </w:t>
      </w:r>
      <w:r>
        <w:fldChar w:fldCharType="begin" w:fldLock="1"/>
      </w:r>
      <w:r>
        <w:instrText>ADDIN CSL_CITATION {"citationItems":[{"id":"ITEM-1","itemData":{"URL":"http://www.abc-clio.com/ODLIS/","abstract":"Online Dictionary for Library and Information Science","author":[{"dropping-particle":"","family":"Reitz","given":"Joan M.","non-dropping-particle":"","parse-names":false,"suffix":""}],"container-title":"ABC-CLIO, LLC.","id":"ITEM-1","issued":{"date-parts":[["2020"]]},"title":"Online Dictionary for Library and Information Science","type":"webpage"},"uris":["http://www.mendeley.com/documents/?uuid=a8f0937d-8144-43b9-9912-e2d1acd8c179"]}],"mendeley":{"formattedCitation":"(Reitz, 2020)","plainTextFormattedCitation":"(Reitz, 2020)","previouslyFormattedCitation":"(Reitz, 2020)"},"properties":{"noteIndex":0},"schema":"https://github.com/citation-style-language/schema/raw/master/csl-citation.json"}</w:instrText>
      </w:r>
      <w:r>
        <w:fldChar w:fldCharType="separate"/>
      </w:r>
      <w:r w:rsidRPr="00C17F1C">
        <w:rPr>
          <w:noProof/>
        </w:rPr>
        <w:t>(Reitz, 2020)</w:t>
      </w:r>
      <w:r>
        <w:fldChar w:fldCharType="end"/>
      </w:r>
      <w:r>
        <w:t>.</w:t>
      </w:r>
      <w:r>
        <w:rPr>
          <w:lang w:val="en-US"/>
        </w:rPr>
        <w:t xml:space="preserve"> </w:t>
      </w:r>
    </w:p>
    <w:p w14:paraId="6DE947B3" w14:textId="450004E1" w:rsidR="00FB5A14" w:rsidRPr="00572EE6" w:rsidRDefault="00FB5A14" w:rsidP="00FB5A14">
      <w:pPr>
        <w:pStyle w:val="Paragraf1"/>
        <w:rPr>
          <w:lang w:eastAsia="id-ID"/>
        </w:rPr>
      </w:pPr>
      <w:r w:rsidRPr="00572EE6">
        <w:rPr>
          <w:lang w:eastAsia="id-ID"/>
        </w:rPr>
        <w:t xml:space="preserve">Kata kunci adalah cara penting bagi orang untuk memahami dengan cepat konten dokumen dan subjek pemahaman, dan teknologi ekstraksi kata kunci adalah cara yang signifikan untuk mendapatkan makna inti dari informasi teks dengan cepat, yang memiliki berbagai aplikasi di berbagai bidang seperti intelijen, jurnalisme, pencarian informasi, dan alam. pemahaman </w:t>
      </w:r>
      <w:r>
        <w:rPr>
          <w:lang w:eastAsia="id-ID"/>
        </w:rPr>
        <w:t>Bahasa</w:t>
      </w:r>
      <w:r>
        <w:rPr>
          <w:lang w:val="en-US" w:eastAsia="id-ID"/>
        </w:rPr>
        <w:t xml:space="preserve"> </w:t>
      </w:r>
      <w:r>
        <w:rPr>
          <w:lang w:eastAsia="id-ID"/>
        </w:rPr>
        <w:fldChar w:fldCharType="begin" w:fldLock="1"/>
      </w:r>
      <w:r>
        <w:rPr>
          <w:lang w:eastAsia="id-ID"/>
        </w:rPr>
        <w:instrText>ADDIN CSL_CITATION {"citationItems":[{"id":"ITEM-1","itemData":{"DOI":"10.1109/ICCEA50009.2020.00084","ISBN":"9781728159041","abstract":"Keywords are important way for people to quickly understand content of document and grasp subject, and keyword extraction technology is significant way to quickly obtain core meaning of text information, which has wide range of applications in fields such as intelligence, journalism, information retrieval and natural language understanding. However, traditional TextRank algorithm refers to local co-occurrence relationship among text words, which does not pay much attention to complex network structure characteristics of word graphs. Therefore, structure of network is adjusted by removing nodes to separate sub-networks with layers. Moreover, taking into account complex network structure characteristics of word nodes, method of word node removal is introduced as well. Meanwhile, value of sliding window is increased so that ranking can be obtained through multiple iterations, and then one of the highest ranking keyword nodes will be removed in turn. Besides it, Keyword extraction is then performed on each subtopic where sub-keywords are determined based on ranking of candidate keywords, and key nodes of text network are added to sequence so that keyword extraction can be achieved, which achieves improvement of traditional TextRank algorithm, and accuracy, recall, and F value are all improved as well.","author":[{"dropping-particle":"","family":"Qingyun","given":"Zhou","non-dropping-particle":"","parse-names":false,"suffix":""},{"dropping-particle":"","family":"Yuansheng","given":"Fang","non-dropping-particle":"","parse-names":false,"suffix":""},{"dropping-particle":"","family":"Zhenlei","given":"Shang","non-dropping-particle":"","parse-names":false,"suffix":""},{"dropping-particle":"","family":"Wanli","given":"Zhong","non-dropping-particle":"","parse-names":false,"suffix":""}],"container-title":"Proceedings - 2020 International Conference on Computer Engineering and Application, ICCEA 2020","id":"ITEM-1","issued":{"date-parts":[["2020"]]},"page":"359-363","title":"Keyword Extraction Method for Complex Nodes Based on TextRank Algorithm","type":"article-journal"},"uris":["http://www.mendeley.com/documents/?uuid=0c47e01b-8918-459b-a11c-7972097511da"]}],"mendeley":{"formattedCitation":"(Qingyun et al., 2020)","plainTextFormattedCitation":"(Qingyun et al., 2020)","previouslyFormattedCitation":"(Qingyun et al., 2020)"},"properties":{"noteIndex":0},"schema":"https://github.com/citation-style-language/schema/raw/master/csl-citation.json"}</w:instrText>
      </w:r>
      <w:r>
        <w:rPr>
          <w:lang w:eastAsia="id-ID"/>
        </w:rPr>
        <w:fldChar w:fldCharType="separate"/>
      </w:r>
      <w:r w:rsidRPr="00C17F1C">
        <w:rPr>
          <w:noProof/>
          <w:lang w:eastAsia="id-ID"/>
        </w:rPr>
        <w:t>(Qingyun et al., 2020)</w:t>
      </w:r>
      <w:r>
        <w:rPr>
          <w:lang w:eastAsia="id-ID"/>
        </w:rPr>
        <w:fldChar w:fldCharType="end"/>
      </w:r>
      <w:r w:rsidRPr="00572EE6">
        <w:rPr>
          <w:lang w:eastAsia="id-ID"/>
        </w:rPr>
        <w:t xml:space="preserve">. </w:t>
      </w:r>
    </w:p>
    <w:p w14:paraId="345837A1" w14:textId="375AE66B" w:rsidR="00297698" w:rsidRDefault="00572EE6" w:rsidP="00297698">
      <w:pPr>
        <w:pStyle w:val="Paragraf1"/>
        <w:rPr>
          <w:ins w:id="20" w:author="Achmad Maududie" w:date="2021-05-03T08:19:00Z"/>
          <w:lang w:eastAsia="id-ID"/>
        </w:rPr>
      </w:pPr>
      <w:r w:rsidRPr="00572EE6">
        <w:rPr>
          <w:lang w:eastAsia="id-ID"/>
        </w:rPr>
        <w:t xml:space="preserve">Model </w:t>
      </w:r>
      <w:r w:rsidR="00D63FAD" w:rsidRPr="00D63FAD">
        <w:rPr>
          <w:i/>
          <w:iCs/>
          <w:lang w:eastAsia="id-ID"/>
        </w:rPr>
        <w:t>Textrank</w:t>
      </w:r>
      <w:r w:rsidRPr="00572EE6">
        <w:rPr>
          <w:lang w:eastAsia="id-ID"/>
        </w:rPr>
        <w:t xml:space="preserve"> menerapkan algoritma </w:t>
      </w:r>
      <w:r w:rsidR="00D63FAD" w:rsidRPr="00D63FAD">
        <w:rPr>
          <w:i/>
          <w:iCs/>
          <w:lang w:eastAsia="id-ID"/>
        </w:rPr>
        <w:t>Pagerank</w:t>
      </w:r>
      <w:r w:rsidRPr="00572EE6">
        <w:rPr>
          <w:lang w:eastAsia="id-ID"/>
        </w:rPr>
        <w:t xml:space="preserve"> yang terkenal dengan data Tekstual. Algoritma </w:t>
      </w:r>
      <w:r w:rsidR="00D63FAD" w:rsidRPr="00D63FAD">
        <w:rPr>
          <w:i/>
          <w:iCs/>
        </w:rPr>
        <w:t>Pagerank</w:t>
      </w:r>
      <w:r w:rsidRPr="00572EE6">
        <w:rPr>
          <w:lang w:eastAsia="id-ID"/>
        </w:rPr>
        <w:t xml:space="preserve"> berbasis graf digunakan untuk mengukur kepentingan relatif halaman situs </w:t>
      </w:r>
      <w:r w:rsidRPr="000E64DA">
        <w:rPr>
          <w:i/>
          <w:iCs/>
          <w:lang w:eastAsia="id-ID"/>
        </w:rPr>
        <w:t>web</w:t>
      </w:r>
      <w:r w:rsidR="000E64DA" w:rsidRPr="000E64DA">
        <w:rPr>
          <w:i/>
          <w:iCs/>
          <w:lang w:val="en-US" w:eastAsia="id-ID"/>
        </w:rPr>
        <w:t>site</w:t>
      </w:r>
      <w:r w:rsidRPr="00572EE6">
        <w:rPr>
          <w:lang w:eastAsia="id-ID"/>
        </w:rPr>
        <w:t xml:space="preserve"> dalam kumpulan </w:t>
      </w:r>
      <w:r w:rsidRPr="000E64DA">
        <w:rPr>
          <w:i/>
          <w:iCs/>
          <w:lang w:eastAsia="id-ID"/>
        </w:rPr>
        <w:t>hyperlink</w:t>
      </w:r>
      <w:r w:rsidR="00D63FAD">
        <w:rPr>
          <w:lang w:val="en-US" w:eastAsia="id-ID"/>
        </w:rPr>
        <w:t xml:space="preserve"> </w:t>
      </w:r>
      <w:r w:rsidR="00297698">
        <w:rPr>
          <w:lang w:val="en-US" w:eastAsia="id-ID"/>
        </w:rPr>
        <w:fldChar w:fldCharType="begin" w:fldLock="1"/>
      </w:r>
      <w:r w:rsidR="00297698">
        <w:rPr>
          <w:lang w:val="en-US" w:eastAsia="id-ID"/>
        </w:rP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297698">
        <w:rPr>
          <w:lang w:val="en-US" w:eastAsia="id-ID"/>
        </w:rPr>
        <w:fldChar w:fldCharType="separate"/>
      </w:r>
      <w:r w:rsidR="00297698" w:rsidRPr="00D63FAD">
        <w:rPr>
          <w:noProof/>
          <w:lang w:val="en-US" w:eastAsia="id-ID"/>
        </w:rPr>
        <w:t>(Wongchaisuwat, 2019)</w:t>
      </w:r>
      <w:r w:rsidR="00297698">
        <w:rPr>
          <w:lang w:val="en-US" w:eastAsia="id-ID"/>
        </w:rPr>
        <w:fldChar w:fldCharType="end"/>
      </w:r>
      <w:r w:rsidR="00297698" w:rsidRPr="00572EE6">
        <w:rPr>
          <w:lang w:eastAsia="id-ID"/>
        </w:rPr>
        <w:t>.</w:t>
      </w:r>
    </w:p>
    <w:p w14:paraId="3EB3E543" w14:textId="77777777" w:rsidR="00297698" w:rsidRDefault="00297698" w:rsidP="00297698">
      <w:pPr>
        <w:pStyle w:val="Paragraf1"/>
        <w:jc w:val="center"/>
        <w:rPr>
          <w:lang w:val="en-US" w:eastAsia="id-ID"/>
        </w:rPr>
      </w:pPr>
      <w:r>
        <w:rPr>
          <w:noProof/>
        </w:rPr>
        <w:lastRenderedPageBreak/>
        <w:drawing>
          <wp:inline distT="0" distB="0" distL="0" distR="0" wp14:anchorId="3FD6E883" wp14:editId="32A2B56B">
            <wp:extent cx="2296795" cy="1647825"/>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795" cy="1647825"/>
                    </a:xfrm>
                    <a:prstGeom prst="rect">
                      <a:avLst/>
                    </a:prstGeom>
                    <a:noFill/>
                    <a:ln>
                      <a:noFill/>
                    </a:ln>
                  </pic:spPr>
                </pic:pic>
              </a:graphicData>
            </a:graphic>
          </wp:inline>
        </w:drawing>
      </w:r>
    </w:p>
    <w:p w14:paraId="478CDC35" w14:textId="3C25D6CF" w:rsidR="006C5471" w:rsidRDefault="00297698" w:rsidP="00297698">
      <w:pPr>
        <w:pStyle w:val="Caption"/>
        <w:rPr>
          <w:lang w:val="en-US" w:eastAsia="id-ID"/>
        </w:rPr>
      </w:pPr>
      <w:bookmarkStart w:id="21" w:name="_Toc71013258"/>
      <w:r>
        <w:t xml:space="preserve">Gambar </w:t>
      </w:r>
      <w:fldSimple w:instr=" SEQ Gambar \* ARABIC ">
        <w:r>
          <w:rPr>
            <w:noProof/>
          </w:rPr>
          <w:t>1</w:t>
        </w:r>
      </w:fldSimple>
      <w:r>
        <w:rPr>
          <w:lang w:val="en-US"/>
        </w:rPr>
        <w:t xml:space="preserve">. </w:t>
      </w:r>
      <w:proofErr w:type="spellStart"/>
      <w:r>
        <w:rPr>
          <w:lang w:val="en-US"/>
        </w:rPr>
        <w:t>Ilustrasi</w:t>
      </w:r>
      <w:proofErr w:type="spellEnd"/>
      <w:r>
        <w:rPr>
          <w:lang w:val="en-US"/>
        </w:rPr>
        <w:t xml:space="preserve"> Graf G</w:t>
      </w:r>
      <w:bookmarkEnd w:id="21"/>
    </w:p>
    <w:p w14:paraId="52FF9AD8" w14:textId="37633E36" w:rsidR="004F03A4" w:rsidRPr="005A17AF" w:rsidRDefault="004F03A4" w:rsidP="004F03A4">
      <w:pPr>
        <w:pStyle w:val="Paragraf1"/>
        <w:rPr>
          <w:lang w:val="en-US" w:eastAsia="id-ID"/>
        </w:rPr>
      </w:pPr>
      <w:proofErr w:type="spellStart"/>
      <w:r>
        <w:rPr>
          <w:lang w:val="en-US" w:eastAsia="id-ID"/>
        </w:rPr>
        <w:t>Dilambangkan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graf</w:t>
      </w:r>
      <w:proofErr w:type="spellEnd"/>
      <w:r>
        <w:rPr>
          <w:lang w:val="en-US" w:eastAsia="id-ID"/>
        </w:rPr>
        <w:t xml:space="preserve"> </w:t>
      </w:r>
      <w:proofErr w:type="spellStart"/>
      <w:r>
        <w:rPr>
          <w:lang w:val="en-US" w:eastAsia="id-ID"/>
        </w:rPr>
        <w:t>sebagai</w:t>
      </w:r>
      <w:proofErr w:type="spellEnd"/>
      <w:r>
        <w:rPr>
          <w:lang w:val="en-US" w:eastAsia="id-ID"/>
        </w:rPr>
        <w:t xml:space="preserve"> G(</w:t>
      </w:r>
      <w:proofErr w:type="gramStart"/>
      <w:r>
        <w:rPr>
          <w:lang w:val="en-US" w:eastAsia="id-ID"/>
        </w:rPr>
        <w:t>V,E</w:t>
      </w:r>
      <w:proofErr w:type="gramEnd"/>
      <w:r>
        <w:rPr>
          <w:lang w:val="en-US" w:eastAsia="id-ID"/>
        </w:rPr>
        <w:t>)</w:t>
      </w:r>
      <w:r w:rsidR="005A17AF">
        <w:rPr>
          <w:lang w:val="en-US" w:eastAsia="id-ID"/>
        </w:rPr>
        <w:t xml:space="preserve">, V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graph G dan 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F24C63" w:rsidRPr="00F24C63">
        <w:rPr>
          <w:i/>
          <w:iCs/>
          <w:lang w:val="en-US" w:eastAsia="id-ID"/>
        </w:rPr>
        <w:t>edge</w:t>
      </w:r>
      <w:r w:rsidR="005A17AF">
        <w:rPr>
          <w:lang w:val="en-US" w:eastAsia="id-ID"/>
        </w:rPr>
        <w:t xml:space="preserve">, </w:t>
      </w:r>
      <w:proofErr w:type="spellStart"/>
      <w:r w:rsidR="005A17AF">
        <w:rPr>
          <w:lang w:val="en-US" w:eastAsia="id-ID"/>
        </w:rPr>
        <w:t>dimana</w:t>
      </w:r>
      <w:proofErr w:type="spellEnd"/>
      <w:r w:rsidR="005A17AF">
        <w:rPr>
          <w:lang w:val="en-US" w:eastAsia="id-ID"/>
        </w:rPr>
        <w:t xml:space="preserve"> E </w:t>
      </w:r>
      <w:proofErr w:type="spellStart"/>
      <w:r w:rsidR="005A17AF">
        <w:rPr>
          <w:lang w:val="en-US" w:eastAsia="id-ID"/>
        </w:rPr>
        <w:t>merupakan</w:t>
      </w:r>
      <w:proofErr w:type="spellEnd"/>
      <w:r w:rsidR="005A17AF">
        <w:rPr>
          <w:lang w:val="en-US" w:eastAsia="id-ID"/>
        </w:rPr>
        <w:t xml:space="preserve"> subset </w:t>
      </w:r>
      <w:proofErr w:type="spellStart"/>
      <w:r w:rsidR="005A17AF">
        <w:rPr>
          <w:lang w:val="en-US" w:eastAsia="id-ID"/>
        </w:rPr>
        <w:t>dari</w:t>
      </w:r>
      <w:proofErr w:type="spellEnd"/>
      <w:r w:rsidR="005A17AF">
        <w:rPr>
          <w:lang w:val="en-US" w:eastAsia="id-ID"/>
        </w:rPr>
        <w:t xml:space="preserve"> V*V. </w:t>
      </w:r>
      <w:proofErr w:type="spellStart"/>
      <w:r w:rsidR="005A17AF">
        <w:rPr>
          <w:lang w:val="en-US" w:eastAsia="id-ID"/>
        </w:rPr>
        <w:t>Untuk</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w:t>
      </w:r>
      <w:bookmarkStart w:id="22" w:name="_Hlk65113230"/>
      <w:r w:rsidR="005A17AF">
        <w:rPr>
          <w:lang w:val="en-US" w:eastAsia="id-ID"/>
        </w:rPr>
        <w:t>V</w:t>
      </w:r>
      <w:r w:rsidR="005A17AF" w:rsidRPr="005A17AF">
        <w:rPr>
          <w:vertAlign w:val="subscript"/>
          <w:lang w:val="en-US" w:eastAsia="id-ID"/>
        </w:rPr>
        <w:t>i</w:t>
      </w:r>
      <w:bookmarkEnd w:id="22"/>
      <w:r w:rsidR="005A17AF">
        <w:rPr>
          <w:lang w:val="en-US" w:eastAsia="id-ID"/>
        </w:rPr>
        <w:t>, In(V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masuk</w:t>
      </w:r>
      <w:proofErr w:type="spellEnd"/>
      <w:r w:rsidR="005A17AF">
        <w:rPr>
          <w:lang w:val="en-US" w:eastAsia="id-ID"/>
        </w:rPr>
        <w:t xml:space="preserve"> </w:t>
      </w:r>
      <w:proofErr w:type="spellStart"/>
      <w:r w:rsidR="005A17AF">
        <w:rPr>
          <w:lang w:val="en-US" w:eastAsia="id-ID"/>
        </w:rPr>
        <w:t>ke</w:t>
      </w:r>
      <w:proofErr w:type="spellEnd"/>
      <w:r w:rsidR="005A17AF">
        <w:rPr>
          <w:lang w:val="en-US" w:eastAsia="id-ID"/>
        </w:rPr>
        <w:t xml:space="preserve"> </w:t>
      </w:r>
      <w:proofErr w:type="spellStart"/>
      <w:r w:rsidR="005A17AF">
        <w:rPr>
          <w:lang w:val="en-US" w:eastAsia="id-ID"/>
        </w:rPr>
        <w:t>dalam</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V</w:t>
      </w:r>
      <w:r w:rsidR="005A17AF" w:rsidRPr="005A17AF">
        <w:rPr>
          <w:vertAlign w:val="subscript"/>
          <w:lang w:val="en-US" w:eastAsia="id-ID"/>
        </w:rPr>
        <w:t>i</w:t>
      </w:r>
      <w:r w:rsidR="005A17AF">
        <w:rPr>
          <w:vertAlign w:val="subscript"/>
          <w:lang w:val="en-US" w:eastAsia="id-ID"/>
        </w:rPr>
        <w:t xml:space="preserve"> </w:t>
      </w:r>
      <w:r w:rsidR="005A17AF">
        <w:rPr>
          <w:lang w:val="en-US" w:eastAsia="id-ID"/>
        </w:rPr>
        <w:t>(predecessor), dan Out(V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keluar</w:t>
      </w:r>
      <w:proofErr w:type="spellEnd"/>
      <w:r w:rsidR="005A17AF">
        <w:rPr>
          <w:lang w:val="en-US" w:eastAsia="id-ID"/>
        </w:rPr>
        <w:t xml:space="preserve"> </w:t>
      </w:r>
      <w:r w:rsidR="000E64DA" w:rsidRPr="000E64DA">
        <w:rPr>
          <w:i/>
          <w:iCs/>
          <w:lang w:val="en-US" w:eastAsia="id-ID"/>
        </w:rPr>
        <w:t>vertex</w:t>
      </w:r>
      <w:r w:rsidR="0090179A">
        <w:rPr>
          <w:lang w:val="en-US" w:eastAsia="id-ID"/>
        </w:rPr>
        <w:t xml:space="preserve"> V</w:t>
      </w:r>
      <w:r w:rsidR="0090179A" w:rsidRPr="005A17AF">
        <w:rPr>
          <w:vertAlign w:val="subscript"/>
          <w:lang w:val="en-US" w:eastAsia="id-ID"/>
        </w:rPr>
        <w:t>i</w:t>
      </w:r>
      <w:r w:rsidR="0090179A">
        <w:rPr>
          <w:vertAlign w:val="subscript"/>
          <w:lang w:val="en-US" w:eastAsia="id-ID"/>
        </w:rPr>
        <w:t xml:space="preserve"> </w:t>
      </w:r>
      <w:r w:rsidR="0090179A" w:rsidRPr="0090179A">
        <w:rPr>
          <w:lang w:val="en-US" w:eastAsia="id-ID"/>
        </w:rPr>
        <w:t>(suc</w:t>
      </w:r>
      <w:r w:rsidR="0090179A">
        <w:rPr>
          <w:lang w:val="en-US" w:eastAsia="id-ID"/>
        </w:rPr>
        <w:t>cessor</w:t>
      </w:r>
      <w:r w:rsidR="0090179A" w:rsidRPr="0090179A">
        <w:rPr>
          <w:lang w:val="en-US" w:eastAsia="id-ID"/>
        </w:rPr>
        <w:t>)</w:t>
      </w:r>
      <w:r w:rsidR="0090179A">
        <w:rPr>
          <w:lang w:val="en-US" w:eastAsia="id-ID"/>
        </w:rPr>
        <w:t>. Nilai V</w:t>
      </w:r>
      <w:r w:rsidR="0090179A" w:rsidRPr="005A17AF">
        <w:rPr>
          <w:vertAlign w:val="subscript"/>
          <w:lang w:val="en-US" w:eastAsia="id-ID"/>
        </w:rPr>
        <w:t>i</w:t>
      </w:r>
      <w:r w:rsidR="0090179A">
        <w:rPr>
          <w:vertAlign w:val="subscript"/>
          <w:lang w:val="en-US" w:eastAsia="id-ID"/>
        </w:rPr>
        <w:t xml:space="preserve"> </w:t>
      </w:r>
      <w:proofErr w:type="spellStart"/>
      <w:r w:rsidR="0090179A" w:rsidRPr="0090179A">
        <w:rPr>
          <w:lang w:val="en-US" w:eastAsia="id-ID"/>
        </w:rPr>
        <w:t>dinyat</w:t>
      </w:r>
      <w:r w:rsidR="0090179A">
        <w:rPr>
          <w:lang w:val="en-US" w:eastAsia="id-ID"/>
        </w:rPr>
        <w:t>akan</w:t>
      </w:r>
      <w:proofErr w:type="spellEnd"/>
      <w:r w:rsidR="0090179A">
        <w:rPr>
          <w:lang w:val="en-US" w:eastAsia="id-ID"/>
        </w:rPr>
        <w:t xml:space="preserve"> </w:t>
      </w:r>
      <w:proofErr w:type="spellStart"/>
      <w:r w:rsidR="0090179A">
        <w:rPr>
          <w:lang w:val="en-US" w:eastAsia="id-ID"/>
        </w:rPr>
        <w:t>dalam</w:t>
      </w:r>
      <w:proofErr w:type="spellEnd"/>
      <w:r w:rsidR="0090179A">
        <w:rPr>
          <w:lang w:val="en-US" w:eastAsia="id-ID"/>
        </w:rPr>
        <w:t xml:space="preserve"> </w:t>
      </w:r>
      <w:proofErr w:type="spellStart"/>
      <w:r w:rsidR="0090179A">
        <w:rPr>
          <w:lang w:val="en-US" w:eastAsia="id-ID"/>
        </w:rPr>
        <w:t>persamaan</w:t>
      </w:r>
      <w:proofErr w:type="spellEnd"/>
    </w:p>
    <w:p w14:paraId="3744DFEA" w14:textId="64688C6C" w:rsidR="005A17AF" w:rsidRPr="0090179A" w:rsidRDefault="004F03A4" w:rsidP="0090179A">
      <w:pPr>
        <w:pStyle w:val="Paragraf1"/>
        <w:ind w:left="720"/>
        <w:rPr>
          <w:rFonts w:eastAsiaTheme="minorEastAsia"/>
          <w:i/>
          <w:lang w:val="en-US"/>
        </w:r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r>
              <w:rPr>
                <w:rFonts w:ascii="Cambria Math" w:hAnsi="Cambria Math"/>
              </w:rPr>
              <m:t>j∈In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sidR="0090179A">
        <w:rPr>
          <w:rFonts w:eastAsiaTheme="minorEastAsia"/>
          <w:i/>
        </w:rPr>
        <w:tab/>
      </w:r>
      <w:r w:rsidR="0090179A">
        <w:rPr>
          <w:rFonts w:eastAsiaTheme="minorEastAsia"/>
          <w:i/>
        </w:rPr>
        <w:tab/>
      </w:r>
      <w:r w:rsidR="0090179A" w:rsidRPr="001D7D59">
        <w:rPr>
          <w:rFonts w:eastAsiaTheme="minorEastAsia"/>
          <w:iCs/>
          <w:lang w:val="en-US"/>
        </w:rPr>
        <w:t>(</w:t>
      </w:r>
      <w:r w:rsidR="00E65B56">
        <w:rPr>
          <w:rFonts w:eastAsiaTheme="minorEastAsia"/>
          <w:iCs/>
          <w:lang w:val="en-US"/>
        </w:rPr>
        <w:t>F</w:t>
      </w:r>
      <w:r w:rsidR="0090179A" w:rsidRPr="001D7D59">
        <w:rPr>
          <w:rFonts w:eastAsiaTheme="minorEastAsia"/>
          <w:iCs/>
          <w:lang w:val="en-US"/>
        </w:rPr>
        <w:t>.1)</w:t>
      </w:r>
    </w:p>
    <w:p w14:paraId="02E9EF68" w14:textId="77777777" w:rsidR="00B84092" w:rsidRDefault="0090179A" w:rsidP="00B84092">
      <w:pPr>
        <w:pStyle w:val="Paragraf1"/>
        <w:ind w:firstLine="0"/>
        <w:rPr>
          <w:ins w:id="23" w:author="Achmad Maududie" w:date="2021-05-03T08:21:00Z"/>
        </w:rPr>
      </w:pPr>
      <w:r>
        <w:rPr>
          <w:lang w:val="en-US" w:eastAsia="id-ID"/>
        </w:rPr>
        <w:t xml:space="preserve">Dimana d </w:t>
      </w:r>
      <w:proofErr w:type="spellStart"/>
      <w:r>
        <w:rPr>
          <w:lang w:val="en-US" w:eastAsia="id-ID"/>
        </w:rPr>
        <w:t>merupakan</w:t>
      </w:r>
      <w:proofErr w:type="spellEnd"/>
      <w:r>
        <w:rPr>
          <w:lang w:val="en-US" w:eastAsia="id-ID"/>
        </w:rPr>
        <w:t xml:space="preserve"> </w:t>
      </w:r>
      <w:proofErr w:type="spellStart"/>
      <w:r>
        <w:rPr>
          <w:lang w:val="en-US" w:eastAsia="id-ID"/>
        </w:rPr>
        <w:t>nilai</w:t>
      </w:r>
      <w:proofErr w:type="spellEnd"/>
      <w:r>
        <w:rPr>
          <w:lang w:val="en-US" w:eastAsia="id-ID"/>
        </w:rPr>
        <w:t xml:space="preserve"> </w:t>
      </w:r>
      <w:r w:rsidRPr="000E64DA">
        <w:rPr>
          <w:i/>
          <w:iCs/>
          <w:lang w:val="en-US" w:eastAsia="id-ID"/>
        </w:rPr>
        <w:t>damping factor</w:t>
      </w:r>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diambil</w:t>
      </w:r>
      <w:proofErr w:type="spellEnd"/>
      <w:r>
        <w:rPr>
          <w:lang w:val="en-US" w:eastAsia="id-ID"/>
        </w:rPr>
        <w:t xml:space="preserve"> </w:t>
      </w:r>
      <w:proofErr w:type="spellStart"/>
      <w:r>
        <w:rPr>
          <w:lang w:val="en-US" w:eastAsia="id-ID"/>
        </w:rPr>
        <w:t>nilainya</w:t>
      </w:r>
      <w:proofErr w:type="spellEnd"/>
      <w:r>
        <w:rPr>
          <w:lang w:val="en-US" w:eastAsia="id-ID"/>
        </w:rPr>
        <w:t xml:space="preserve"> </w:t>
      </w:r>
      <w:proofErr w:type="spellStart"/>
      <w:r>
        <w:rPr>
          <w:lang w:val="en-US" w:eastAsia="id-ID"/>
        </w:rPr>
        <w:t>mulai</w:t>
      </w:r>
      <w:proofErr w:type="spellEnd"/>
      <w:r>
        <w:rPr>
          <w:lang w:val="en-US" w:eastAsia="id-ID"/>
        </w:rPr>
        <w:t xml:space="preserve"> </w:t>
      </w:r>
      <w:proofErr w:type="spellStart"/>
      <w:r>
        <w:rPr>
          <w:lang w:val="en-US" w:eastAsia="id-ID"/>
        </w:rPr>
        <w:t>dari</w:t>
      </w:r>
      <w:proofErr w:type="spellEnd"/>
      <w:r>
        <w:rPr>
          <w:lang w:val="en-US" w:eastAsia="id-ID"/>
        </w:rPr>
        <w:t xml:space="preserve"> 0 </w:t>
      </w:r>
      <w:proofErr w:type="spellStart"/>
      <w:r>
        <w:rPr>
          <w:lang w:val="en-US" w:eastAsia="id-ID"/>
        </w:rPr>
        <w:t>hingga</w:t>
      </w:r>
      <w:proofErr w:type="spellEnd"/>
      <w:r>
        <w:rPr>
          <w:lang w:val="en-US" w:eastAsia="id-ID"/>
        </w:rPr>
        <w:t xml:space="preserve"> 1 </w:t>
      </w:r>
      <w:r>
        <w:rPr>
          <w:lang w:val="en-US" w:eastAsia="id-ID"/>
        </w:rPr>
        <w:fldChar w:fldCharType="begin" w:fldLock="1"/>
      </w:r>
      <w:r w:rsidR="00DD7A00">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Pr>
          <w:lang w:val="en-US" w:eastAsia="id-ID"/>
        </w:rPr>
        <w:fldChar w:fldCharType="separate"/>
      </w:r>
      <w:r w:rsidRPr="0090179A">
        <w:rPr>
          <w:noProof/>
          <w:lang w:val="en-US" w:eastAsia="id-ID"/>
        </w:rPr>
        <w:t>(Mihalcea &amp; Tarau, 2004)</w:t>
      </w:r>
      <w:r>
        <w:rPr>
          <w:lang w:val="en-US" w:eastAsia="id-ID"/>
        </w:rPr>
        <w:fldChar w:fldCharType="end"/>
      </w:r>
      <w:r w:rsidR="004E1BD4">
        <w:rPr>
          <w:lang w:val="en-US" w:eastAsia="id-ID"/>
        </w:rPr>
        <w:t>.</w:t>
      </w:r>
      <w:r w:rsidR="004E1BD4" w:rsidRPr="004E1BD4">
        <w:t xml:space="preserve"> </w:t>
      </w:r>
    </w:p>
    <w:p w14:paraId="4F4930A3" w14:textId="4833B66B" w:rsidR="0090179A" w:rsidRDefault="004E1BD4" w:rsidP="00C51082">
      <w:pPr>
        <w:pStyle w:val="Paragraf1"/>
        <w:ind w:firstLine="425"/>
        <w:rPr>
          <w:lang w:val="en-US" w:eastAsia="id-ID"/>
        </w:rPr>
      </w:pP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antar</w:t>
      </w:r>
      <w:proofErr w:type="spellEnd"/>
      <w:r w:rsidRPr="004E1BD4">
        <w:rPr>
          <w:lang w:val="en-US" w:eastAsia="id-ID"/>
        </w:rPr>
        <w:t xml:space="preserve"> </w:t>
      </w:r>
      <w:r w:rsidR="00F24C63" w:rsidRPr="00F24C63">
        <w:rPr>
          <w:i/>
          <w:iCs/>
          <w:lang w:val="en-US" w:eastAsia="id-ID"/>
        </w:rPr>
        <w:t>node</w:t>
      </w:r>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w:t>
      </w:r>
      <w:proofErr w:type="spellStart"/>
      <w:r w:rsidRPr="004E1BD4">
        <w:rPr>
          <w:lang w:val="en-US" w:eastAsia="id-ID"/>
        </w:rPr>
        <w:t>graf</w:t>
      </w:r>
      <w:proofErr w:type="spellEnd"/>
      <w:r w:rsidRPr="004E1BD4">
        <w:rPr>
          <w:lang w:val="en-US" w:eastAsia="id-ID"/>
        </w:rPr>
        <w:t xml:space="preserve"> </w:t>
      </w:r>
      <w:proofErr w:type="spellStart"/>
      <w:r w:rsidRPr="004E1BD4">
        <w:rPr>
          <w:lang w:val="en-US" w:eastAsia="id-ID"/>
        </w:rPr>
        <w:t>dapat</w:t>
      </w:r>
      <w:proofErr w:type="spellEnd"/>
      <w:r w:rsidRPr="004E1BD4">
        <w:rPr>
          <w:lang w:val="en-US" w:eastAsia="id-ID"/>
        </w:rPr>
        <w:t xml:space="preserve"> </w:t>
      </w:r>
      <w:proofErr w:type="spellStart"/>
      <w:r w:rsidRPr="004E1BD4">
        <w:rPr>
          <w:lang w:val="en-US" w:eastAsia="id-ID"/>
        </w:rPr>
        <w:t>ditangani</w:t>
      </w:r>
      <w:proofErr w:type="spellEnd"/>
      <w:r w:rsidRPr="004E1BD4">
        <w:rPr>
          <w:lang w:val="en-US" w:eastAsia="id-ID"/>
        </w:rPr>
        <w:t xml:space="preserve">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berbeda</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proofErr w:type="spellStart"/>
      <w:r w:rsidRPr="004E1BD4">
        <w:rPr>
          <w:lang w:val="en-US" w:eastAsia="id-ID"/>
        </w:rPr>
        <w:t>memasukkan</w:t>
      </w:r>
      <w:proofErr w:type="spellEnd"/>
      <w:r w:rsidRPr="004E1BD4">
        <w:rPr>
          <w:lang w:val="en-US" w:eastAsia="id-ID"/>
        </w:rPr>
        <w:t xml:space="preserve"> </w:t>
      </w:r>
      <w:proofErr w:type="spellStart"/>
      <w:r w:rsidRPr="004E1BD4">
        <w:rPr>
          <w:lang w:val="en-US" w:eastAsia="id-ID"/>
        </w:rPr>
        <w:t>kekuatan</w:t>
      </w:r>
      <w:proofErr w:type="spellEnd"/>
      <w:r w:rsidRPr="004E1BD4">
        <w:rPr>
          <w:lang w:val="en-US" w:eastAsia="id-ID"/>
        </w:rPr>
        <w:t xml:space="preserve"> </w:t>
      </w: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ke</w:t>
      </w:r>
      <w:proofErr w:type="spellEnd"/>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model.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khusus</w:t>
      </w:r>
      <w:proofErr w:type="spellEnd"/>
      <w:r w:rsidRPr="004E1BD4">
        <w:rPr>
          <w:lang w:val="en-US" w:eastAsia="id-ID"/>
        </w:rPr>
        <w:t xml:space="preserve">, </w:t>
      </w:r>
      <w:proofErr w:type="spellStart"/>
      <w:r w:rsidRPr="004E1BD4">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Pr>
          <w:lang w:val="en-US" w:eastAsia="id-ID"/>
        </w:rPr>
        <w:t>W</w:t>
      </w:r>
      <w:r>
        <w:rPr>
          <w:lang w:val="en-US" w:eastAsia="id-ID"/>
        </w:rPr>
        <w:softHyphen/>
      </w:r>
      <w:r>
        <w:rPr>
          <w:vertAlign w:val="subscript"/>
          <w:lang w:val="en-US" w:eastAsia="id-ID"/>
        </w:rPr>
        <w:t>ij</w:t>
      </w:r>
      <w:proofErr w:type="spellEnd"/>
      <w:r w:rsidRPr="004E1BD4">
        <w:rPr>
          <w:lang w:val="en-US" w:eastAsia="id-ID"/>
        </w:rPr>
        <w:t xml:space="preserve"> yang </w:t>
      </w:r>
      <w:proofErr w:type="spellStart"/>
      <w:r w:rsidRPr="004E1BD4">
        <w:rPr>
          <w:lang w:val="en-US" w:eastAsia="id-ID"/>
        </w:rPr>
        <w:t>sesuai</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r w:rsidR="00F24C63" w:rsidRPr="00F24C63">
        <w:rPr>
          <w:i/>
          <w:iCs/>
          <w:lang w:val="en-US" w:eastAsia="id-ID"/>
        </w:rPr>
        <w:t>node</w:t>
      </w:r>
      <w:r>
        <w:rPr>
          <w:lang w:val="en-US" w:eastAsia="id-ID"/>
        </w:rPr>
        <w:t xml:space="preserve"> V</w:t>
      </w:r>
      <w:r>
        <w:rPr>
          <w:vertAlign w:val="subscript"/>
          <w:lang w:val="en-US" w:eastAsia="id-ID"/>
        </w:rPr>
        <w:t>i</w:t>
      </w:r>
      <w:r>
        <w:rPr>
          <w:lang w:val="en-US" w:eastAsia="id-ID"/>
        </w:rPr>
        <w:t xml:space="preserve"> </w:t>
      </w:r>
      <w:r w:rsidRPr="004E1BD4">
        <w:rPr>
          <w:lang w:val="en-US" w:eastAsia="id-ID"/>
        </w:rPr>
        <w:t xml:space="preserve">dan </w:t>
      </w:r>
      <w:r w:rsidR="00F24C63" w:rsidRPr="00F24C63">
        <w:rPr>
          <w:i/>
          <w:iCs/>
          <w:lang w:val="en-US" w:eastAsia="id-ID"/>
        </w:rPr>
        <w:t>node</w:t>
      </w:r>
      <w:r>
        <w:rPr>
          <w:lang w:val="en-US" w:eastAsia="id-ID"/>
        </w:rPr>
        <w:t xml:space="preserve"> </w:t>
      </w:r>
      <w:proofErr w:type="spellStart"/>
      <w:r>
        <w:rPr>
          <w:lang w:val="en-US" w:eastAsia="id-ID"/>
        </w:rPr>
        <w:t>V</w:t>
      </w:r>
      <w:r>
        <w:rPr>
          <w:vertAlign w:val="subscript"/>
          <w:lang w:val="en-US" w:eastAsia="id-ID"/>
        </w:rPr>
        <w:t>j</w:t>
      </w:r>
      <w:proofErr w:type="spellEnd"/>
      <w:r w:rsidRPr="004E1BD4">
        <w:rPr>
          <w:lang w:val="en-US" w:eastAsia="id-ID"/>
        </w:rPr>
        <w:t xml:space="preserve"> </w:t>
      </w:r>
      <w:proofErr w:type="spellStart"/>
      <w:r w:rsidRPr="004E1BD4">
        <w:rPr>
          <w:lang w:val="en-US" w:eastAsia="id-ID"/>
        </w:rPr>
        <w:t>dipertimbangkan</w:t>
      </w:r>
      <w:proofErr w:type="spellEnd"/>
      <w:r w:rsidRPr="004E1BD4">
        <w:rPr>
          <w:lang w:val="en-US" w:eastAsia="id-ID"/>
        </w:rPr>
        <w:t xml:space="preserve"> </w:t>
      </w:r>
      <w:proofErr w:type="spellStart"/>
      <w:r w:rsidRPr="004E1BD4">
        <w:rPr>
          <w:lang w:val="en-US" w:eastAsia="id-ID"/>
        </w:rPr>
        <w:t>saat</w:t>
      </w:r>
      <w:proofErr w:type="spellEnd"/>
      <w:r w:rsidRPr="004E1BD4">
        <w:rPr>
          <w:lang w:val="en-US" w:eastAsia="id-ID"/>
        </w:rPr>
        <w:t xml:space="preserve"> </w:t>
      </w:r>
      <w:proofErr w:type="spellStart"/>
      <w:r w:rsidRPr="004E1BD4">
        <w:rPr>
          <w:lang w:val="en-US" w:eastAsia="id-ID"/>
        </w:rPr>
        <w:t>menghitung</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kepentingan</w:t>
      </w:r>
      <w:proofErr w:type="spellEnd"/>
      <w:r w:rsidRPr="004E1BD4">
        <w:rPr>
          <w:lang w:val="en-US" w:eastAsia="id-ID"/>
        </w:rPr>
        <w:t xml:space="preserve">. </w:t>
      </w:r>
      <w:proofErr w:type="spellStart"/>
      <w:r w:rsidRPr="004E1BD4">
        <w:rPr>
          <w:lang w:val="en-US" w:eastAsia="id-ID"/>
        </w:rPr>
        <w:t>Rumus</w:t>
      </w:r>
      <w:proofErr w:type="spellEnd"/>
      <w:r w:rsidRPr="004E1BD4">
        <w:rPr>
          <w:lang w:val="en-US" w:eastAsia="id-ID"/>
        </w:rPr>
        <w:t xml:space="preserve"> </w:t>
      </w:r>
      <w:proofErr w:type="spellStart"/>
      <w:r w:rsidRPr="004E1BD4">
        <w:rPr>
          <w:lang w:val="en-US" w:eastAsia="id-ID"/>
        </w:rPr>
        <w:t>untuk</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tertimbang</w:t>
      </w:r>
      <w:proofErr w:type="spellEnd"/>
      <w:r w:rsidRPr="004E1BD4">
        <w:rPr>
          <w:lang w:val="en-US" w:eastAsia="id-ID"/>
        </w:rPr>
        <w:t xml:space="preserve"> </w:t>
      </w:r>
      <w:proofErr w:type="spellStart"/>
      <w:r w:rsidRPr="004E1BD4">
        <w:rPr>
          <w:lang w:val="en-US" w:eastAsia="id-ID"/>
        </w:rPr>
        <w:t>didefinisikan</w:t>
      </w:r>
      <w:proofErr w:type="spellEnd"/>
      <w:r w:rsidRPr="004E1BD4">
        <w:rPr>
          <w:lang w:val="en-US" w:eastAsia="id-ID"/>
        </w:rPr>
        <w:t xml:space="preserve"> </w:t>
      </w:r>
      <w:proofErr w:type="spellStart"/>
      <w:r w:rsidRPr="004E1BD4">
        <w:rPr>
          <w:lang w:val="en-US" w:eastAsia="id-ID"/>
        </w:rPr>
        <w:t>sebagai</w:t>
      </w:r>
      <w:proofErr w:type="spellEnd"/>
      <w:r w:rsidRPr="004E1BD4">
        <w:rPr>
          <w:lang w:val="en-US" w:eastAsia="id-ID"/>
        </w:rPr>
        <w:t xml:space="preserve"> </w:t>
      </w:r>
      <w:proofErr w:type="spellStart"/>
      <w:r w:rsidRPr="004E1BD4">
        <w:rPr>
          <w:lang w:val="en-US" w:eastAsia="id-ID"/>
        </w:rPr>
        <w:t>berikut</w:t>
      </w:r>
      <w:proofErr w:type="spellEnd"/>
    </w:p>
    <w:p w14:paraId="1FD86C89" w14:textId="2D87A700" w:rsidR="001D7D59" w:rsidRPr="0090179A" w:rsidRDefault="001D7D59" w:rsidP="001D7D59">
      <w:pPr>
        <w:pStyle w:val="Paragraf1"/>
        <w:ind w:left="720" w:hanging="11"/>
        <w:rPr>
          <w:rFonts w:eastAsiaTheme="minorEastAsia"/>
          <w:i/>
          <w:lang w:val="en-US"/>
        </w:rPr>
      </w:pPr>
      <m:oMath>
        <m:r>
          <w:rPr>
            <w:rFonts w:ascii="Cambria Math" w:hAnsi="Cambria Math"/>
          </w:rPr>
          <m:t>WS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sub>
                  <m:sup/>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jl</m:t>
                        </m:r>
                      </m:sub>
                    </m:sSub>
                  </m:e>
                </m:nary>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Pr>
          <w:rFonts w:eastAsiaTheme="minorEastAsia"/>
          <w:i/>
        </w:rPr>
        <w:tab/>
      </w:r>
      <w:r>
        <w:rPr>
          <w:rFonts w:eastAsiaTheme="minorEastAsia"/>
          <w:i/>
        </w:rPr>
        <w:tab/>
      </w:r>
      <w:r w:rsidRPr="001D7D59">
        <w:rPr>
          <w:rFonts w:eastAsiaTheme="minorEastAsia"/>
          <w:iCs/>
          <w:lang w:val="en-US"/>
        </w:rPr>
        <w:t>(</w:t>
      </w:r>
      <w:r w:rsidR="00E65B56">
        <w:rPr>
          <w:rFonts w:eastAsiaTheme="minorEastAsia"/>
          <w:iCs/>
          <w:lang w:val="en-US"/>
        </w:rPr>
        <w:t>F</w:t>
      </w:r>
      <w:r w:rsidRPr="001D7D59">
        <w:rPr>
          <w:rFonts w:eastAsiaTheme="minorEastAsia"/>
          <w:iCs/>
          <w:lang w:val="en-US"/>
        </w:rPr>
        <w:t>.2)</w:t>
      </w:r>
    </w:p>
    <w:p w14:paraId="0753FC2A" w14:textId="470D83AA" w:rsidR="001D7D59" w:rsidRDefault="001D7D59" w:rsidP="001D7D59">
      <w:pPr>
        <w:pStyle w:val="Paragraf1"/>
        <w:rPr>
          <w:lang w:val="en-US" w:eastAsia="id-ID"/>
        </w:rPr>
      </w:pPr>
      <w:r w:rsidRPr="001D7D59">
        <w:rPr>
          <w:lang w:val="en-US" w:eastAsia="id-ID"/>
        </w:rPr>
        <w:t xml:space="preserve">Dalam </w:t>
      </w:r>
      <w:proofErr w:type="spellStart"/>
      <w:r w:rsidRPr="001D7D59">
        <w:rPr>
          <w:lang w:val="en-US" w:eastAsia="id-ID"/>
        </w:rPr>
        <w:t>graf</w:t>
      </w:r>
      <w:proofErr w:type="spellEnd"/>
      <w:r w:rsidR="00C51082">
        <w:rPr>
          <w:lang w:val="en-US" w:eastAsia="id-ID"/>
        </w:rPr>
        <w:t xml:space="preserve"> yang </w:t>
      </w:r>
      <w:proofErr w:type="spellStart"/>
      <w:r w:rsidR="00C51082">
        <w:rPr>
          <w:lang w:val="en-US" w:eastAsia="id-ID"/>
        </w:rPr>
        <w:t>akan</w:t>
      </w:r>
      <w:proofErr w:type="spellEnd"/>
      <w:r w:rsidR="00C51082">
        <w:rPr>
          <w:lang w:val="en-US" w:eastAsia="id-ID"/>
        </w:rPr>
        <w:t xml:space="preserve"> </w:t>
      </w:r>
      <w:proofErr w:type="spellStart"/>
      <w:r w:rsidR="00C51082">
        <w:rPr>
          <w:lang w:val="en-US" w:eastAsia="id-ID"/>
        </w:rPr>
        <w:t>dibangun</w:t>
      </w:r>
      <w:proofErr w:type="spellEnd"/>
      <w:r w:rsidRPr="001D7D59">
        <w:rPr>
          <w:lang w:val="en-US" w:eastAsia="id-ID"/>
        </w:rPr>
        <w:t xml:space="preserve">, </w:t>
      </w:r>
      <w:proofErr w:type="spellStart"/>
      <w:r>
        <w:rPr>
          <w:lang w:val="en-US" w:eastAsia="id-ID"/>
        </w:rPr>
        <w:t>alur</w:t>
      </w:r>
      <w:proofErr w:type="spellEnd"/>
      <w:r>
        <w:rPr>
          <w:lang w:val="en-US" w:eastAsia="id-ID"/>
        </w:rPr>
        <w:t xml:space="preserve"> </w:t>
      </w:r>
      <w:proofErr w:type="spellStart"/>
      <w:r w:rsidRPr="001D7D59">
        <w:rPr>
          <w:lang w:val="en-US" w:eastAsia="id-ID"/>
        </w:rPr>
        <w:t>algoritma</w:t>
      </w:r>
      <w:proofErr w:type="spellEnd"/>
      <w:r w:rsidRPr="001D7D59">
        <w:rPr>
          <w:lang w:val="en-US" w:eastAsia="id-ID"/>
        </w:rPr>
        <w:t xml:space="preserve"> yang </w:t>
      </w:r>
      <w:proofErr w:type="spellStart"/>
      <w:r w:rsidRPr="001D7D59">
        <w:rPr>
          <w:lang w:val="en-US" w:eastAsia="id-ID"/>
        </w:rPr>
        <w:t>di</w:t>
      </w:r>
      <w:r>
        <w:rPr>
          <w:lang w:val="en-US" w:eastAsia="id-ID"/>
        </w:rPr>
        <w:t>gunakan</w:t>
      </w:r>
      <w:proofErr w:type="spellEnd"/>
      <w:r w:rsidRPr="001D7D59">
        <w:rPr>
          <w:lang w:val="en-US" w:eastAsia="id-ID"/>
        </w:rPr>
        <w:t xml:space="preserve"> </w:t>
      </w:r>
      <w:proofErr w:type="spellStart"/>
      <w:r w:rsidRPr="001D7D59">
        <w:rPr>
          <w:lang w:val="en-US" w:eastAsia="id-ID"/>
        </w:rPr>
        <w:t>terdiri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A)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B)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w:t>
      </w:r>
      <w:r>
        <w:rPr>
          <w:lang w:val="en-US" w:eastAsia="id-ID"/>
        </w:rPr>
        <w:t xml:space="preserve"> </w:t>
      </w:r>
      <w:r w:rsidRPr="001D7D59">
        <w:rPr>
          <w:lang w:val="en-US" w:eastAsia="id-ID"/>
        </w:rPr>
        <w:t xml:space="preserve">Fase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menerapkan</w:t>
      </w:r>
      <w:proofErr w:type="spellEnd"/>
      <w:r w:rsidRPr="001D7D59">
        <w:rPr>
          <w:lang w:val="en-US" w:eastAsia="id-ID"/>
        </w:rPr>
        <w:t xml:space="preserve"> </w:t>
      </w:r>
      <w:proofErr w:type="spellStart"/>
      <w:r w:rsidRPr="001D7D59">
        <w:rPr>
          <w:lang w:val="en-US" w:eastAsia="id-ID"/>
        </w:rPr>
        <w:t>algoritm</w:t>
      </w:r>
      <w:r w:rsidR="000E64DA">
        <w:rPr>
          <w:lang w:val="en-US" w:eastAsia="id-ID"/>
        </w:rPr>
        <w:t>a</w:t>
      </w:r>
      <w:proofErr w:type="spellEnd"/>
      <w:r w:rsidRPr="001D7D59">
        <w:rPr>
          <w:lang w:val="en-US" w:eastAsia="id-ID"/>
        </w:rPr>
        <w:t xml:space="preserve"> </w:t>
      </w:r>
      <w:r w:rsidRPr="000E64DA">
        <w:rPr>
          <w:i/>
          <w:iCs/>
          <w:lang w:val="en-US" w:eastAsia="id-ID"/>
        </w:rPr>
        <w:t>Text</w:t>
      </w:r>
      <w:r w:rsidR="000E64DA" w:rsidRPr="000E64DA">
        <w:rPr>
          <w:i/>
          <w:iCs/>
          <w:lang w:val="en-US" w:eastAsia="id-ID"/>
        </w:rPr>
        <w:t>r</w:t>
      </w:r>
      <w:r w:rsidRPr="000E64DA">
        <w:rPr>
          <w:i/>
          <w:iCs/>
          <w:lang w:val="en-US" w:eastAsia="id-ID"/>
        </w:rPr>
        <w:t>ank</w:t>
      </w:r>
      <w:r w:rsidRPr="001D7D59">
        <w:rPr>
          <w:lang w:val="en-US" w:eastAsia="id-ID"/>
        </w:rPr>
        <w:t xml:space="preserve"> pada level </w:t>
      </w:r>
      <w:proofErr w:type="spellStart"/>
      <w:r w:rsidRPr="001D7D59">
        <w:rPr>
          <w:lang w:val="en-US" w:eastAsia="id-ID"/>
        </w:rPr>
        <w:t>kalimat</w:t>
      </w:r>
      <w:proofErr w:type="spellEnd"/>
      <w:r w:rsidRPr="001D7D59">
        <w:rPr>
          <w:lang w:val="en-US" w:eastAsia="id-ID"/>
        </w:rPr>
        <w:t xml:space="preserve"> yang </w:t>
      </w:r>
      <w:proofErr w:type="spellStart"/>
      <w:r w:rsidRPr="001D7D59">
        <w:rPr>
          <w:lang w:val="en-US" w:eastAsia="id-ID"/>
        </w:rPr>
        <w:t>menghasilkan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penting</w:t>
      </w:r>
      <w:proofErr w:type="spellEnd"/>
      <w:r w:rsidRPr="001D7D59">
        <w:rPr>
          <w:lang w:val="en-US" w:eastAsia="id-ID"/>
        </w:rPr>
        <w:t xml:space="preserve"> </w:t>
      </w:r>
      <w:proofErr w:type="spellStart"/>
      <w:r w:rsidRPr="001D7D59">
        <w:rPr>
          <w:lang w:val="en-US" w:eastAsia="id-ID"/>
        </w:rPr>
        <w:t>untuk</w:t>
      </w:r>
      <w:proofErr w:type="spellEnd"/>
      <w:r w:rsidRPr="001D7D59">
        <w:rPr>
          <w:lang w:val="en-US" w:eastAsia="id-ID"/>
        </w:rPr>
        <w:t xml:space="preserve"> </w:t>
      </w:r>
      <w:proofErr w:type="spellStart"/>
      <w:r w:rsidRPr="001D7D59">
        <w:rPr>
          <w:lang w:val="en-US" w:eastAsia="id-ID"/>
        </w:rPr>
        <w:t>setiap</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Pada </w:t>
      </w:r>
      <w:proofErr w:type="spellStart"/>
      <w:r w:rsidRPr="001D7D59">
        <w:rPr>
          <w:lang w:val="en-US" w:eastAsia="id-ID"/>
        </w:rPr>
        <w:t>tahap</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variasi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algoritma</w:t>
      </w:r>
      <w:proofErr w:type="spellEnd"/>
      <w:r w:rsidRPr="001D7D59">
        <w:rPr>
          <w:lang w:val="en-US" w:eastAsia="id-ID"/>
        </w:rPr>
        <w:t xml:space="preserve"> </w:t>
      </w:r>
      <w:r w:rsidRPr="000E64DA">
        <w:rPr>
          <w:i/>
          <w:iCs/>
          <w:lang w:val="en-US" w:eastAsia="id-ID"/>
        </w:rPr>
        <w:t>Text</w:t>
      </w:r>
      <w:r w:rsidR="000E64DA">
        <w:rPr>
          <w:i/>
          <w:iCs/>
          <w:lang w:val="en-US" w:eastAsia="id-ID"/>
        </w:rPr>
        <w:t>r</w:t>
      </w:r>
      <w:r w:rsidRPr="000E64DA">
        <w:rPr>
          <w:i/>
          <w:iCs/>
          <w:lang w:val="en-US" w:eastAsia="id-ID"/>
        </w:rPr>
        <w:t>ank</w:t>
      </w:r>
      <w:r w:rsidRPr="001D7D59">
        <w:rPr>
          <w:lang w:val="en-US" w:eastAsia="id-ID"/>
        </w:rPr>
        <w:t xml:space="preserve"> di </w:t>
      </w:r>
      <w:proofErr w:type="spellStart"/>
      <w:r w:rsidRPr="001D7D59">
        <w:rPr>
          <w:lang w:val="en-US" w:eastAsia="id-ID"/>
        </w:rPr>
        <w:t>tingkat</w:t>
      </w:r>
      <w:proofErr w:type="spellEnd"/>
      <w:r w:rsidRPr="001D7D59">
        <w:rPr>
          <w:lang w:val="en-US" w:eastAsia="id-ID"/>
        </w:rPr>
        <w:t xml:space="preserve"> kata </w:t>
      </w:r>
      <w:proofErr w:type="spellStart"/>
      <w:r w:rsidRPr="001D7D59">
        <w:rPr>
          <w:lang w:val="en-US" w:eastAsia="id-ID"/>
        </w:rPr>
        <w:t>diimplementasikan</w:t>
      </w:r>
      <w:proofErr w:type="spellEnd"/>
      <w:r w:rsidRPr="001D7D59">
        <w:rPr>
          <w:lang w:val="en-US" w:eastAsia="id-ID"/>
        </w:rPr>
        <w:t xml:space="preserve"> dan </w:t>
      </w:r>
      <w:proofErr w:type="spellStart"/>
      <w:r w:rsidRPr="001D7D59">
        <w:rPr>
          <w:lang w:val="en-US" w:eastAsia="id-ID"/>
        </w:rPr>
        <w:t>dikombinasikan</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representasi</w:t>
      </w:r>
      <w:proofErr w:type="spellEnd"/>
      <w:r w:rsidRPr="001D7D59">
        <w:rPr>
          <w:lang w:val="en-US" w:eastAsia="id-ID"/>
        </w:rPr>
        <w:t xml:space="preserve"> kata yang </w:t>
      </w:r>
      <w:proofErr w:type="spellStart"/>
      <w:r w:rsidRPr="001D7D59">
        <w:rPr>
          <w:lang w:val="en-US" w:eastAsia="id-ID"/>
        </w:rPr>
        <w:t>disematkan</w:t>
      </w:r>
      <w:proofErr w:type="spellEnd"/>
      <w:r w:rsidRPr="001D7D59">
        <w:rPr>
          <w:lang w:val="en-US" w:eastAsia="id-ID"/>
        </w:rPr>
        <w:t xml:space="preserve">. Skor </w:t>
      </w:r>
      <w:proofErr w:type="spellStart"/>
      <w:r w:rsidRPr="001D7D59">
        <w:rPr>
          <w:lang w:val="en-US" w:eastAsia="id-ID"/>
        </w:rPr>
        <w:t>kalimat</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diperhitungkan</w:t>
      </w:r>
      <w:proofErr w:type="spellEnd"/>
      <w:r w:rsidRPr="001D7D59">
        <w:rPr>
          <w:lang w:val="en-US" w:eastAsia="id-ID"/>
        </w:rPr>
        <w:t xml:space="preserve"> </w:t>
      </w:r>
      <w:proofErr w:type="spellStart"/>
      <w:r w:rsidRPr="001D7D59">
        <w:rPr>
          <w:lang w:val="en-US" w:eastAsia="id-ID"/>
        </w:rPr>
        <w:t>saat</w:t>
      </w:r>
      <w:proofErr w:type="spellEnd"/>
      <w:r w:rsidRPr="001D7D59">
        <w:rPr>
          <w:lang w:val="en-US" w:eastAsia="id-ID"/>
        </w:rPr>
        <w:t xml:space="preserve"> </w:t>
      </w:r>
      <w:proofErr w:type="spellStart"/>
      <w:r w:rsidRPr="001D7D59">
        <w:rPr>
          <w:lang w:val="en-US" w:eastAsia="id-ID"/>
        </w:rPr>
        <w:t>menghitung</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di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Akhirnya</w:t>
      </w:r>
      <w:proofErr w:type="spellEnd"/>
      <w:r w:rsidRPr="001D7D59">
        <w:rPr>
          <w:lang w:val="en-US" w:eastAsia="id-ID"/>
        </w:rPr>
        <w:t xml:space="preserve">, kata-kata yang </w:t>
      </w:r>
      <w:proofErr w:type="spellStart"/>
      <w:r w:rsidRPr="001D7D59">
        <w:rPr>
          <w:lang w:val="en-US" w:eastAsia="id-ID"/>
        </w:rPr>
        <w:t>terkait</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tertinggi</w:t>
      </w:r>
      <w:proofErr w:type="spellEnd"/>
      <w:r w:rsidRPr="001D7D59">
        <w:rPr>
          <w:lang w:val="en-US" w:eastAsia="id-ID"/>
        </w:rPr>
        <w:t xml:space="preserve"> </w:t>
      </w:r>
      <w:proofErr w:type="spellStart"/>
      <w:r w:rsidRPr="001D7D59">
        <w:rPr>
          <w:lang w:val="en-US" w:eastAsia="id-ID"/>
        </w:rPr>
        <w:t>diambil</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 xml:space="preserve"> yang </w:t>
      </w:r>
      <w:proofErr w:type="spellStart"/>
      <w:r w:rsidRPr="001D7D59">
        <w:rPr>
          <w:lang w:val="en-US" w:eastAsia="id-ID"/>
        </w:rPr>
        <w:t>diekstrak</w:t>
      </w:r>
      <w:proofErr w:type="spellEnd"/>
      <w:r w:rsidRPr="001D7D59">
        <w:rPr>
          <w:lang w:val="en-US" w:eastAsia="id-ID"/>
        </w:rPr>
        <w:t xml:space="preserve">. </w:t>
      </w:r>
      <w:proofErr w:type="spellStart"/>
      <w:r w:rsidRPr="001D7D59">
        <w:rPr>
          <w:lang w:val="en-US" w:eastAsia="id-ID"/>
        </w:rPr>
        <w:t>Semua</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t>
      </w:r>
      <w:proofErr w:type="spellStart"/>
      <w:r w:rsidRPr="001D7D59">
        <w:rPr>
          <w:lang w:val="en-US" w:eastAsia="id-ID"/>
        </w:rPr>
        <w:lastRenderedPageBreak/>
        <w:t>menggunakan</w:t>
      </w:r>
      <w:proofErr w:type="spellEnd"/>
      <w:r w:rsidRPr="001D7D59">
        <w:rPr>
          <w:lang w:val="en-US" w:eastAsia="id-ID"/>
        </w:rPr>
        <w:t xml:space="preserve"> python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Word2Vec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genisme</w:t>
      </w:r>
      <w:proofErr w:type="spellEnd"/>
      <w:r w:rsidRPr="001D7D59">
        <w:rPr>
          <w:lang w:val="en-US" w:eastAsia="id-ID"/>
        </w:rPr>
        <w:t xml:space="preserve">. Model Word2Vec </w:t>
      </w:r>
      <w:proofErr w:type="spellStart"/>
      <w:r w:rsidRPr="001D7D59">
        <w:rPr>
          <w:lang w:val="en-US" w:eastAsia="id-ID"/>
        </w:rPr>
        <w:t>terlatih</w:t>
      </w:r>
      <w:proofErr w:type="spellEnd"/>
      <w:r w:rsidRPr="001D7D59">
        <w:rPr>
          <w:lang w:val="en-US" w:eastAsia="id-ID"/>
        </w:rPr>
        <w:t xml:space="preserve"> yang </w:t>
      </w:r>
      <w:proofErr w:type="spellStart"/>
      <w:r w:rsidRPr="001D7D59">
        <w:rPr>
          <w:lang w:val="en-US" w:eastAsia="id-ID"/>
        </w:rPr>
        <w:t>digunakan</w:t>
      </w:r>
      <w:proofErr w:type="spellEnd"/>
      <w:r w:rsidRPr="001D7D59">
        <w:rPr>
          <w:lang w:val="en-US" w:eastAsia="id-ID"/>
        </w:rPr>
        <w:t xml:space="preserve"> </w:t>
      </w:r>
      <w:proofErr w:type="spellStart"/>
      <w:r w:rsidRPr="001D7D59">
        <w:rPr>
          <w:lang w:val="en-US" w:eastAsia="id-ID"/>
        </w:rPr>
        <w:t>dalam</w:t>
      </w:r>
      <w:proofErr w:type="spellEnd"/>
      <w:r w:rsidRPr="001D7D59">
        <w:rPr>
          <w:lang w:val="en-US" w:eastAsia="id-ID"/>
        </w:rPr>
        <w:t xml:space="preserve"> </w:t>
      </w:r>
      <w:proofErr w:type="spellStart"/>
      <w:r w:rsidRPr="001D7D59">
        <w:rPr>
          <w:lang w:val="en-US" w:eastAsia="id-ID"/>
        </w:rPr>
        <w:t>pekerjaan</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sidRPr="001D7D59">
        <w:rPr>
          <w:lang w:val="en-US" w:eastAsia="id-ID"/>
        </w:rPr>
        <w:t>dilatih</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w:t>
      </w:r>
      <w:proofErr w:type="spellStart"/>
      <w:r w:rsidRPr="001D7D59">
        <w:rPr>
          <w:lang w:val="en-US" w:eastAsia="id-ID"/>
        </w:rPr>
        <w:t>bagian</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kumpulan</w:t>
      </w:r>
      <w:proofErr w:type="spellEnd"/>
      <w:r w:rsidRPr="001D7D59">
        <w:rPr>
          <w:lang w:val="en-US" w:eastAsia="id-ID"/>
        </w:rPr>
        <w:t xml:space="preserve"> data Google Berita</w:t>
      </w:r>
      <w:r w:rsidR="00703C0D">
        <w:rPr>
          <w:lang w:val="en-US" w:eastAsia="id-ID"/>
        </w:rPr>
        <w:t xml:space="preserve"> </w:t>
      </w:r>
      <w:r w:rsidR="00703C0D" w:rsidRPr="00703C0D">
        <w:rPr>
          <w:lang w:val="en-US" w:eastAsia="id-ID"/>
        </w:rPr>
        <w:t>(</w:t>
      </w:r>
      <w:proofErr w:type="spellStart"/>
      <w:r w:rsidR="00703C0D" w:rsidRPr="00703C0D">
        <w:rPr>
          <w:lang w:val="en-US" w:eastAsia="id-ID"/>
        </w:rPr>
        <w:t>Wongchaisuwat</w:t>
      </w:r>
      <w:proofErr w:type="spellEnd"/>
      <w:r w:rsidR="00703C0D" w:rsidRPr="00703C0D">
        <w:rPr>
          <w:lang w:val="en-US" w:eastAsia="id-ID"/>
        </w:rPr>
        <w:t>, 2019)</w:t>
      </w:r>
      <w:r w:rsidRPr="001D7D59">
        <w:rPr>
          <w:lang w:val="en-US" w:eastAsia="id-ID"/>
        </w:rPr>
        <w:t>.</w:t>
      </w:r>
      <w:r w:rsidR="00624D27">
        <w:rPr>
          <w:lang w:val="en-US" w:eastAsia="id-ID"/>
        </w:rPr>
        <w:t xml:space="preserve"> </w:t>
      </w:r>
      <w:proofErr w:type="spellStart"/>
      <w:r w:rsidR="00624D27">
        <w:rPr>
          <w:lang w:val="en-US" w:eastAsia="id-ID"/>
        </w:rPr>
        <w:t>Berikut</w:t>
      </w:r>
      <w:proofErr w:type="spellEnd"/>
      <w:r w:rsidR="00624D27">
        <w:rPr>
          <w:lang w:val="en-US" w:eastAsia="id-ID"/>
        </w:rPr>
        <w:t xml:space="preserve"> </w:t>
      </w:r>
      <w:proofErr w:type="spellStart"/>
      <w:r w:rsidR="00624D27">
        <w:rPr>
          <w:lang w:val="en-US" w:eastAsia="id-ID"/>
        </w:rPr>
        <w:t>alur</w:t>
      </w:r>
      <w:proofErr w:type="spellEnd"/>
      <w:r w:rsidR="00624D27">
        <w:rPr>
          <w:lang w:val="en-US" w:eastAsia="id-ID"/>
        </w:rPr>
        <w:t xml:space="preserve"> </w:t>
      </w:r>
      <w:r w:rsidR="000E64DA" w:rsidRPr="000E64DA">
        <w:rPr>
          <w:i/>
          <w:iCs/>
          <w:lang w:val="en-US" w:eastAsia="id-ID"/>
        </w:rPr>
        <w:t>T</w:t>
      </w:r>
      <w:r w:rsidR="00624D27" w:rsidRPr="000E64DA">
        <w:rPr>
          <w:i/>
          <w:iCs/>
          <w:lang w:val="en-US" w:eastAsia="id-ID"/>
        </w:rPr>
        <w:t>extrank</w:t>
      </w:r>
      <w:r w:rsidR="00624D27">
        <w:rPr>
          <w:lang w:val="en-US" w:eastAsia="id-ID"/>
        </w:rPr>
        <w:t xml:space="preserve"> </w:t>
      </w:r>
      <w:proofErr w:type="spellStart"/>
      <w:r w:rsidR="00624D27">
        <w:rPr>
          <w:lang w:val="en-US" w:eastAsia="id-ID"/>
        </w:rPr>
        <w:t>dalam</w:t>
      </w:r>
      <w:proofErr w:type="spellEnd"/>
      <w:r w:rsidR="00624D27">
        <w:rPr>
          <w:lang w:val="en-US" w:eastAsia="id-ID"/>
        </w:rPr>
        <w:t xml:space="preserve"> </w:t>
      </w:r>
      <w:proofErr w:type="spellStart"/>
      <w:r w:rsidR="00624D27">
        <w:rPr>
          <w:lang w:val="en-US" w:eastAsia="id-ID"/>
        </w:rPr>
        <w:t>pendekatan</w:t>
      </w:r>
      <w:proofErr w:type="spellEnd"/>
      <w:r w:rsidR="00624D27">
        <w:rPr>
          <w:lang w:val="en-US" w:eastAsia="id-ID"/>
        </w:rPr>
        <w:t xml:space="preserve"> </w:t>
      </w:r>
      <w:proofErr w:type="spellStart"/>
      <w:proofErr w:type="gramStart"/>
      <w:r w:rsidR="00624D27" w:rsidRPr="00624D27">
        <w:rPr>
          <w:lang w:val="en-US" w:eastAsia="id-ID"/>
        </w:rPr>
        <w:t>Wongchaisuwa</w:t>
      </w:r>
      <w:r w:rsidR="00624D27">
        <w:rPr>
          <w:lang w:val="en-US" w:eastAsia="id-ID"/>
        </w:rPr>
        <w:t>t</w:t>
      </w:r>
      <w:proofErr w:type="spellEnd"/>
      <w:r w:rsidR="00624D27">
        <w:rPr>
          <w:lang w:val="en-US" w:eastAsia="id-ID"/>
        </w:rPr>
        <w:t xml:space="preserve"> :</w:t>
      </w:r>
      <w:proofErr w:type="gramEnd"/>
    </w:p>
    <w:p w14:paraId="6A2EFAD4" w14:textId="425E1FC0" w:rsidR="00146FEF" w:rsidRDefault="00624D27" w:rsidP="00146FEF">
      <w:pPr>
        <w:pStyle w:val="Paragraf1"/>
        <w:numPr>
          <w:ilvl w:val="0"/>
          <w:numId w:val="12"/>
        </w:numPr>
        <w:ind w:left="709"/>
        <w:rPr>
          <w:lang w:val="en-US" w:eastAsia="id-ID"/>
        </w:rPr>
      </w:pPr>
      <w:r w:rsidRPr="000E64DA">
        <w:rPr>
          <w:i/>
          <w:iCs/>
        </w:rPr>
        <w:t>Sentence Scores Computation</w:t>
      </w:r>
    </w:p>
    <w:p w14:paraId="7CA48070" w14:textId="25EBC909" w:rsidR="00624D27" w:rsidRDefault="00624D27" w:rsidP="004E1E6C">
      <w:pPr>
        <w:ind w:left="709"/>
        <w:rPr>
          <w:lang w:val="en-US" w:eastAsia="id-ID"/>
        </w:rPr>
      </w:pP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menghitung</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setiap</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dokumen</w:t>
      </w:r>
      <w:proofErr w:type="spellEnd"/>
      <w:r w:rsidRPr="00624D27">
        <w:rPr>
          <w:lang w:val="en-US" w:eastAsia="id-ID"/>
        </w:rPr>
        <w:t xml:space="preserve"> </w:t>
      </w:r>
      <w:proofErr w:type="spellStart"/>
      <w:r w:rsidRPr="00624D27">
        <w:rPr>
          <w:lang w:val="en-US" w:eastAsia="id-ID"/>
        </w:rPr>
        <w:t>asli</w:t>
      </w:r>
      <w:proofErr w:type="spellEnd"/>
      <w:r w:rsidRPr="00624D27">
        <w:rPr>
          <w:lang w:val="en-US" w:eastAsia="id-ID"/>
        </w:rPr>
        <w:t xml:space="preserve"> </w:t>
      </w:r>
      <w:proofErr w:type="spellStart"/>
      <w:r w:rsidRPr="00624D27">
        <w:rPr>
          <w:lang w:val="en-US" w:eastAsia="id-ID"/>
        </w:rPr>
        <w:t>awalnya</w:t>
      </w:r>
      <w:proofErr w:type="spellEnd"/>
      <w:r w:rsidRPr="00624D27">
        <w:rPr>
          <w:lang w:val="en-US" w:eastAsia="id-ID"/>
        </w:rPr>
        <w:t xml:space="preserve"> </w:t>
      </w:r>
      <w:proofErr w:type="spellStart"/>
      <w:r w:rsidRPr="00624D27">
        <w:rPr>
          <w:lang w:val="en-US" w:eastAsia="id-ID"/>
        </w:rPr>
        <w:t>dipecah</w:t>
      </w:r>
      <w:proofErr w:type="spellEnd"/>
      <w:r w:rsidRPr="00624D27">
        <w:rPr>
          <w:lang w:val="en-US" w:eastAsia="id-ID"/>
        </w:rPr>
        <w:t xml:space="preserve"> </w:t>
      </w:r>
      <w:proofErr w:type="spellStart"/>
      <w:r w:rsidRPr="00624D27">
        <w:rPr>
          <w:lang w:val="en-US" w:eastAsia="id-ID"/>
        </w:rPr>
        <w:t>menjadi</w:t>
      </w:r>
      <w:proofErr w:type="spellEnd"/>
      <w:r w:rsidRPr="00624D27">
        <w:rPr>
          <w:lang w:val="en-US" w:eastAsia="id-ID"/>
        </w:rPr>
        <w:t xml:space="preserve"> </w:t>
      </w:r>
      <w:proofErr w:type="spellStart"/>
      <w:r w:rsidRPr="00624D27">
        <w:rPr>
          <w:lang w:val="en-US" w:eastAsia="id-ID"/>
        </w:rPr>
        <w:t>beberapa</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Graf yang </w:t>
      </w:r>
      <w:proofErr w:type="spellStart"/>
      <w:r w:rsidRPr="00624D27">
        <w:rPr>
          <w:lang w:val="en-US" w:eastAsia="id-ID"/>
        </w:rPr>
        <w:t>sepenuhnya</w:t>
      </w:r>
      <w:proofErr w:type="spellEnd"/>
      <w:r w:rsidRPr="00624D27">
        <w:rPr>
          <w:lang w:val="en-US" w:eastAsia="id-ID"/>
        </w:rPr>
        <w:t xml:space="preserve"> </w:t>
      </w:r>
      <w:proofErr w:type="spellStart"/>
      <w:r w:rsidRPr="00624D27">
        <w:rPr>
          <w:lang w:val="en-US" w:eastAsia="id-ID"/>
        </w:rPr>
        <w:t>terhubung</w:t>
      </w:r>
      <w:proofErr w:type="spellEnd"/>
      <w:r w:rsidRPr="00624D27">
        <w:rPr>
          <w:lang w:val="en-US" w:eastAsia="id-ID"/>
        </w:rPr>
        <w:t xml:space="preserve"> </w:t>
      </w:r>
      <w:proofErr w:type="spellStart"/>
      <w:r w:rsidRPr="00624D27">
        <w:rPr>
          <w:lang w:val="en-US" w:eastAsia="id-ID"/>
        </w:rPr>
        <w:t>dibangun</w:t>
      </w:r>
      <w:proofErr w:type="spellEnd"/>
      <w:r w:rsidRPr="00624D27">
        <w:rPr>
          <w:lang w:val="en-US" w:eastAsia="id-ID"/>
        </w:rPr>
        <w:t xml:space="preserve"> </w:t>
      </w:r>
      <w:proofErr w:type="spellStart"/>
      <w:r w:rsidR="0089145B">
        <w:rPr>
          <w:lang w:val="en-US" w:eastAsia="id-ID"/>
        </w:rPr>
        <w:t>dari</w:t>
      </w:r>
      <w:proofErr w:type="spellEnd"/>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dan </w:t>
      </w:r>
      <w:r w:rsidR="00F24C63" w:rsidRPr="00F24C63">
        <w:rPr>
          <w:i/>
          <w:iCs/>
          <w:lang w:val="en-US" w:eastAsia="id-ID"/>
        </w:rPr>
        <w:t>edge</w:t>
      </w:r>
      <w:r w:rsidRPr="00624D27">
        <w:rPr>
          <w:lang w:val="en-US" w:eastAsia="id-ID"/>
        </w:rPr>
        <w:t xml:space="preserve"> </w:t>
      </w:r>
      <w:r w:rsidR="0089145B">
        <w:rPr>
          <w:lang w:val="en-US" w:eastAsia="id-ID"/>
        </w:rPr>
        <w:t xml:space="preserve">yang </w:t>
      </w:r>
      <w:proofErr w:type="spellStart"/>
      <w:r w:rsidRPr="00624D27">
        <w:rPr>
          <w:lang w:val="en-US" w:eastAsia="id-ID"/>
        </w:rPr>
        <w:t>mewakili</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dan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yang </w:t>
      </w:r>
      <w:proofErr w:type="spellStart"/>
      <w:r w:rsidRPr="00624D27">
        <w:rPr>
          <w:lang w:val="en-US" w:eastAsia="id-ID"/>
        </w:rPr>
        <w:t>berdekatan</w:t>
      </w:r>
      <w:proofErr w:type="spellEnd"/>
      <w:r w:rsidRPr="00624D27">
        <w:rPr>
          <w:lang w:val="en-US" w:eastAsia="id-ID"/>
        </w:rPr>
        <w:t xml:space="preserve">. </w:t>
      </w:r>
      <w:r w:rsidR="003B108D">
        <w:rPr>
          <w:lang w:val="en-US" w:eastAsia="id-ID"/>
        </w:rPr>
        <w:t>G</w:t>
      </w:r>
      <w:r w:rsidRPr="00624D27">
        <w:rPr>
          <w:lang w:val="en-US" w:eastAsia="id-ID"/>
        </w:rPr>
        <w:t xml:space="preserve">raf </w:t>
      </w:r>
      <w:proofErr w:type="spellStart"/>
      <w:r w:rsidRPr="00624D27">
        <w:rPr>
          <w:lang w:val="en-US" w:eastAsia="id-ID"/>
        </w:rPr>
        <w:t>kalimat</w:t>
      </w:r>
      <w:proofErr w:type="spellEnd"/>
      <w:r w:rsidRPr="00624D27">
        <w:rPr>
          <w:lang w:val="en-US" w:eastAsia="id-ID"/>
        </w:rPr>
        <w:t xml:space="preserve"> </w:t>
      </w:r>
      <w:r>
        <w:rPr>
          <w:lang w:val="en-US" w:eastAsia="id-ID"/>
        </w:rPr>
        <w:t>G</w:t>
      </w:r>
      <w:r>
        <w:rPr>
          <w:vertAlign w:val="subscript"/>
          <w:lang w:val="en-US" w:eastAsia="id-ID"/>
        </w:rPr>
        <w:t xml:space="preserve">s </w:t>
      </w:r>
      <w:r>
        <w:rPr>
          <w:lang w:val="en-US" w:eastAsia="id-ID"/>
        </w:rPr>
        <w:t>= (V, E)</w:t>
      </w:r>
      <w:r w:rsidRPr="00624D27">
        <w:rPr>
          <w:lang w:val="en-US" w:eastAsia="id-ID"/>
        </w:rPr>
        <w:t xml:space="preserve"> </w:t>
      </w:r>
      <w:proofErr w:type="spellStart"/>
      <w:r w:rsidRPr="00624D27">
        <w:rPr>
          <w:lang w:val="en-US" w:eastAsia="id-ID"/>
        </w:rPr>
        <w:t>adalah</w:t>
      </w:r>
      <w:proofErr w:type="spellEnd"/>
      <w:r w:rsidRPr="00624D27">
        <w:rPr>
          <w:lang w:val="en-US" w:eastAsia="id-ID"/>
        </w:rPr>
        <w:t xml:space="preserve"> </w:t>
      </w:r>
      <w:proofErr w:type="spellStart"/>
      <w:r w:rsidRPr="00624D27">
        <w:rPr>
          <w:lang w:val="en-US" w:eastAsia="id-ID"/>
        </w:rPr>
        <w:t>graf</w:t>
      </w:r>
      <w:proofErr w:type="spellEnd"/>
      <w:r w:rsidRPr="00624D27">
        <w:rPr>
          <w:lang w:val="en-US" w:eastAsia="id-ID"/>
        </w:rPr>
        <w:t xml:space="preserve"> yang </w:t>
      </w:r>
      <w:proofErr w:type="spellStart"/>
      <w:r w:rsidRPr="00624D27">
        <w:rPr>
          <w:lang w:val="en-US" w:eastAsia="id-ID"/>
        </w:rPr>
        <w:t>tidak</w:t>
      </w:r>
      <w:proofErr w:type="spellEnd"/>
      <w:r w:rsidRPr="00624D27">
        <w:rPr>
          <w:lang w:val="en-US" w:eastAsia="id-ID"/>
        </w:rPr>
        <w:t xml:space="preserve"> </w:t>
      </w:r>
      <w:proofErr w:type="spellStart"/>
      <w:r w:rsidRPr="00624D27">
        <w:rPr>
          <w:lang w:val="en-US" w:eastAsia="id-ID"/>
        </w:rPr>
        <w:t>berarah</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sekumpulan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r w:rsidR="00E02CFF">
        <w:rPr>
          <w:lang w:val="en-US" w:eastAsia="id-ID"/>
        </w:rPr>
        <w:t xml:space="preserve">V </w:t>
      </w:r>
      <w:r w:rsidRPr="00624D27">
        <w:rPr>
          <w:lang w:val="en-US" w:eastAsia="id-ID"/>
        </w:rPr>
        <w:t xml:space="preserve">dan </w:t>
      </w:r>
      <w:proofErr w:type="spellStart"/>
      <w:r w:rsidRPr="00624D27">
        <w:rPr>
          <w:lang w:val="en-US" w:eastAsia="id-ID"/>
        </w:rPr>
        <w:t>sisi-sisi</w:t>
      </w:r>
      <w:proofErr w:type="spellEnd"/>
      <w:r w:rsidR="00E02CFF">
        <w:rPr>
          <w:lang w:val="en-US" w:eastAsia="id-ID"/>
        </w:rPr>
        <w:t xml:space="preserve"> E</w:t>
      </w:r>
      <w:r w:rsidR="0089145B">
        <w:rPr>
          <w:lang w:val="en-US" w:eastAsia="id-ID"/>
        </w:rPr>
        <w:t xml:space="preserve"> </w:t>
      </w:r>
      <w:proofErr w:type="spellStart"/>
      <w:r w:rsidR="0089145B">
        <w:rPr>
          <w:lang w:val="en-US" w:eastAsia="id-ID"/>
        </w:rPr>
        <w:t>dengan</w:t>
      </w:r>
      <w:proofErr w:type="spellEnd"/>
      <w:r w:rsidR="0089145B">
        <w:rPr>
          <w:lang w:val="en-US" w:eastAsia="id-ID"/>
        </w:rPr>
        <w:t xml:space="preserve"> V </w:t>
      </w:r>
      <w:proofErr w:type="spellStart"/>
      <w:r w:rsidR="0089145B">
        <w:rPr>
          <w:lang w:val="en-US" w:eastAsia="id-ID"/>
        </w:rPr>
        <w:t>adalah</w:t>
      </w:r>
      <w:proofErr w:type="spellEnd"/>
      <w:r w:rsidR="0089145B">
        <w:rPr>
          <w:lang w:val="en-US" w:eastAsia="id-ID"/>
        </w:rPr>
        <w:t xml:space="preserve"> </w:t>
      </w:r>
      <w:r w:rsidR="0089145B">
        <w:rPr>
          <w:i/>
          <w:iCs/>
          <w:lang w:val="en-US" w:eastAsia="id-ID"/>
        </w:rPr>
        <w:t xml:space="preserve">vertex </w:t>
      </w:r>
      <w:r w:rsidR="0089145B">
        <w:rPr>
          <w:lang w:val="en-US" w:eastAsia="id-ID"/>
        </w:rPr>
        <w:t>(</w:t>
      </w:r>
      <w:r w:rsidR="0089145B" w:rsidRPr="0089145B">
        <w:rPr>
          <w:i/>
          <w:iCs/>
          <w:lang w:val="en-US" w:eastAsia="id-ID"/>
        </w:rPr>
        <w:t>node</w:t>
      </w:r>
      <w:r w:rsidR="0089145B">
        <w:rPr>
          <w:lang w:val="en-US" w:eastAsia="id-ID"/>
        </w:rPr>
        <w:t xml:space="preserve">) dan E </w:t>
      </w:r>
      <w:proofErr w:type="spellStart"/>
      <w:r w:rsidR="0089145B">
        <w:rPr>
          <w:lang w:val="en-US" w:eastAsia="id-ID"/>
        </w:rPr>
        <w:t>adalah</w:t>
      </w:r>
      <w:proofErr w:type="spellEnd"/>
      <w:r w:rsidR="0089145B">
        <w:rPr>
          <w:lang w:val="en-US" w:eastAsia="id-ID"/>
        </w:rPr>
        <w:t xml:space="preserve"> </w:t>
      </w:r>
      <w:r w:rsidR="0089145B">
        <w:rPr>
          <w:i/>
          <w:iCs/>
          <w:lang w:val="en-US" w:eastAsia="id-ID"/>
        </w:rPr>
        <w:t>edge</w:t>
      </w:r>
      <w:r w:rsidRPr="00624D27">
        <w:rPr>
          <w:lang w:val="en-US" w:eastAsia="id-ID"/>
        </w:rPr>
        <w:t xml:space="preserve">. </w:t>
      </w:r>
      <w:proofErr w:type="spellStart"/>
      <w:r w:rsidRPr="00624D27">
        <w:rPr>
          <w:lang w:val="en-US" w:eastAsia="id-ID"/>
        </w:rPr>
        <w:t>Setiap</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Pr="00624D27">
        <w:rPr>
          <w:lang w:val="en-US" w:eastAsia="id-ID"/>
        </w:rPr>
        <w:t>diberi</w:t>
      </w:r>
      <w:proofErr w:type="spellEnd"/>
      <w:r w:rsidRPr="00624D27">
        <w:rPr>
          <w:lang w:val="en-US" w:eastAsia="id-ID"/>
        </w:rPr>
        <w:t xml:space="preserve"> </w:t>
      </w:r>
      <w:proofErr w:type="spellStart"/>
      <w:r w:rsidRPr="00624D27">
        <w:rPr>
          <w:lang w:val="en-US" w:eastAsia="id-ID"/>
        </w:rPr>
        <w:t>bobot</w:t>
      </w:r>
      <w:proofErr w:type="spellEnd"/>
      <w:r w:rsidRPr="00624D27">
        <w:rPr>
          <w:lang w:val="en-US" w:eastAsia="id-ID"/>
        </w:rPr>
        <w:t xml:space="preserve"> </w:t>
      </w:r>
      <w:proofErr w:type="spellStart"/>
      <w:r w:rsidRPr="00624D27">
        <w:rPr>
          <w:lang w:val="en-US" w:eastAsia="id-ID"/>
        </w:rPr>
        <w:t>sesuai</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didasarkan</w:t>
      </w:r>
      <w:proofErr w:type="spellEnd"/>
      <w:r w:rsidRPr="00624D27">
        <w:rPr>
          <w:lang w:val="en-US" w:eastAsia="id-ID"/>
        </w:rPr>
        <w:t xml:space="preserve"> pada </w:t>
      </w:r>
      <w:proofErr w:type="spellStart"/>
      <w:r w:rsidRPr="00624D27">
        <w:rPr>
          <w:lang w:val="en-US" w:eastAsia="id-ID"/>
        </w:rPr>
        <w:t>kesamaan</w:t>
      </w:r>
      <w:proofErr w:type="spellEnd"/>
      <w:r w:rsidRPr="00624D27">
        <w:rPr>
          <w:lang w:val="en-US" w:eastAsia="id-ID"/>
        </w:rPr>
        <w:t xml:space="preserve"> kata dan </w:t>
      </w:r>
      <w:proofErr w:type="spellStart"/>
      <w:r w:rsidRPr="00624D27">
        <w:rPr>
          <w:lang w:val="en-US" w:eastAsia="id-ID"/>
        </w:rPr>
        <w:t>panjang</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seperti</w:t>
      </w:r>
      <w:proofErr w:type="spellEnd"/>
      <w:r w:rsidRPr="00624D27">
        <w:rPr>
          <w:lang w:val="en-US" w:eastAsia="id-ID"/>
        </w:rPr>
        <w:t xml:space="preserve"> yang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dalam</w:t>
      </w:r>
      <w:proofErr w:type="spellEnd"/>
      <w:r w:rsidRPr="00624D27">
        <w:rPr>
          <w:lang w:val="en-US" w:eastAsia="id-ID"/>
        </w:rPr>
        <w:t xml:space="preserve">. </w:t>
      </w:r>
      <w:proofErr w:type="spellStart"/>
      <w:r w:rsidR="000E64DA">
        <w:rPr>
          <w:lang w:val="en-US" w:eastAsia="id-ID"/>
        </w:rPr>
        <w:t>a</w:t>
      </w:r>
      <w:r w:rsidRPr="00624D27">
        <w:rPr>
          <w:lang w:val="en-US" w:eastAsia="id-ID"/>
        </w:rPr>
        <w:t>lgoritma</w:t>
      </w:r>
      <w:proofErr w:type="spellEnd"/>
      <w:r w:rsidRPr="00624D27">
        <w:rPr>
          <w:lang w:val="en-US" w:eastAsia="id-ID"/>
        </w:rPr>
        <w:t xml:space="preserve"> </w:t>
      </w:r>
      <w:r w:rsidRPr="000E64DA">
        <w:rPr>
          <w:i/>
          <w:iCs/>
          <w:lang w:val="en-US" w:eastAsia="id-ID"/>
        </w:rPr>
        <w:t>Text</w:t>
      </w:r>
      <w:r w:rsidR="000E64DA" w:rsidRPr="000E64DA">
        <w:rPr>
          <w:i/>
          <w:iCs/>
          <w:lang w:val="en-US" w:eastAsia="id-ID"/>
        </w:rPr>
        <w:t>r</w:t>
      </w:r>
      <w:r w:rsidRPr="000E64DA">
        <w:rPr>
          <w:i/>
          <w:iCs/>
          <w:lang w:val="en-US" w:eastAsia="id-ID"/>
        </w:rPr>
        <w:t>ank</w:t>
      </w:r>
      <w:r w:rsidR="0089145B">
        <w:rPr>
          <w:i/>
          <w:iCs/>
          <w:lang w:val="en-US" w:eastAsia="id-ID"/>
        </w:rPr>
        <w:t>,</w:t>
      </w:r>
      <w:r w:rsidRPr="00624D27">
        <w:rPr>
          <w:lang w:val="en-US" w:eastAsia="id-ID"/>
        </w:rPr>
        <w:t xml:space="preserve"> </w:t>
      </w:r>
      <w:proofErr w:type="spellStart"/>
      <w:r w:rsidRPr="00624D27">
        <w:rPr>
          <w:lang w:val="en-US" w:eastAsia="id-ID"/>
        </w:rPr>
        <w:t>kemudian</w:t>
      </w:r>
      <w:proofErr w:type="spellEnd"/>
      <w:r w:rsidRPr="00624D27">
        <w:rPr>
          <w:lang w:val="en-US" w:eastAsia="id-ID"/>
        </w:rPr>
        <w:t xml:space="preserve"> </w:t>
      </w:r>
      <w:proofErr w:type="spellStart"/>
      <w:r w:rsidRPr="00624D27">
        <w:rPr>
          <w:lang w:val="en-US" w:eastAsia="id-ID"/>
        </w:rPr>
        <w:t>diimplementasikan</w:t>
      </w:r>
      <w:proofErr w:type="spellEnd"/>
      <w:r w:rsidRPr="00624D27">
        <w:rPr>
          <w:lang w:val="en-US" w:eastAsia="id-ID"/>
        </w:rPr>
        <w:t xml:space="preserve"> pada </w:t>
      </w:r>
      <w:proofErr w:type="spellStart"/>
      <w:r w:rsidR="0089145B" w:rsidRPr="00624D27">
        <w:rPr>
          <w:lang w:val="en-US" w:eastAsia="id-ID"/>
        </w:rPr>
        <w:t>graf</w:t>
      </w:r>
      <w:proofErr w:type="spellEnd"/>
      <w:r w:rsidR="0089145B">
        <w:rPr>
          <w:lang w:val="en-US" w:eastAsia="id-ID"/>
        </w:rPr>
        <w:t xml:space="preserve"> </w:t>
      </w:r>
      <w:r>
        <w:rPr>
          <w:lang w:val="en-US" w:eastAsia="id-ID"/>
        </w:rPr>
        <w:t>G</w:t>
      </w:r>
      <w:r>
        <w:rPr>
          <w:vertAlign w:val="subscript"/>
          <w:lang w:val="en-US" w:eastAsia="id-ID"/>
        </w:rPr>
        <w:t>s</w:t>
      </w:r>
      <w:r w:rsidRPr="00624D27">
        <w:rPr>
          <w:lang w:val="en-US" w:eastAsia="id-ID"/>
        </w:rPr>
        <w:t xml:space="preserve">. </w:t>
      </w:r>
      <w:proofErr w:type="spellStart"/>
      <w:r w:rsidR="000E64DA">
        <w:rPr>
          <w:lang w:val="en-US" w:eastAsia="id-ID"/>
        </w:rPr>
        <w:t>s</w:t>
      </w:r>
      <w:r w:rsidRPr="00624D27">
        <w:rPr>
          <w:lang w:val="en-US" w:eastAsia="id-ID"/>
        </w:rPr>
        <w:t>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kalimat</w:t>
      </w:r>
      <w:proofErr w:type="spellEnd"/>
      <w:r>
        <w:rPr>
          <w:lang w:val="en-US" w:eastAsia="id-ID"/>
        </w:rPr>
        <w:t xml:space="preserve"> V</w:t>
      </w:r>
      <w:r>
        <w:rPr>
          <w:vertAlign w:val="subscript"/>
          <w:lang w:val="en-US" w:eastAsia="id-ID"/>
        </w:rPr>
        <w:t>i</w:t>
      </w:r>
      <w:r w:rsidRPr="00624D27">
        <w:rPr>
          <w:lang w:val="en-US" w:eastAsia="id-ID"/>
        </w:rPr>
        <w:t xml:space="preserve">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sebagai</w:t>
      </w:r>
      <w:proofErr w:type="spellEnd"/>
      <w:r w:rsidRPr="00624D27">
        <w:rPr>
          <w:lang w:val="en-US" w:eastAsia="id-ID"/>
        </w:rPr>
        <w:t xml:space="preserve"> WS(V</w:t>
      </w:r>
      <w:r>
        <w:rPr>
          <w:vertAlign w:val="subscript"/>
          <w:lang w:val="en-US" w:eastAsia="id-ID"/>
        </w:rPr>
        <w:t>i</w:t>
      </w:r>
      <w:r w:rsidRPr="00624D27">
        <w:rPr>
          <w:lang w:val="en-US" w:eastAsia="id-ID"/>
        </w:rPr>
        <w:t xml:space="preserve">) </w:t>
      </w:r>
      <w:proofErr w:type="spellStart"/>
      <w:r w:rsidRPr="00624D27">
        <w:rPr>
          <w:lang w:val="en-US" w:eastAsia="id-ID"/>
        </w:rPr>
        <w:t>diambil</w:t>
      </w:r>
      <w:proofErr w:type="spellEnd"/>
      <w:r w:rsidRPr="00624D27">
        <w:rPr>
          <w:lang w:val="en-US" w:eastAsia="id-ID"/>
        </w:rPr>
        <w:t xml:space="preserve"> </w:t>
      </w:r>
      <w:proofErr w:type="spellStart"/>
      <w:r w:rsidRPr="00624D27">
        <w:rPr>
          <w:lang w:val="en-US" w:eastAsia="id-ID"/>
        </w:rPr>
        <w:t>dari</w:t>
      </w:r>
      <w:proofErr w:type="spellEnd"/>
      <w:r w:rsidRPr="00624D27">
        <w:rPr>
          <w:lang w:val="en-US" w:eastAsia="id-ID"/>
        </w:rPr>
        <w:t xml:space="preserve"> </w:t>
      </w:r>
      <w:proofErr w:type="spellStart"/>
      <w:r w:rsidRPr="00624D27">
        <w:rPr>
          <w:lang w:val="en-US" w:eastAsia="id-ID"/>
        </w:rPr>
        <w:t>algoritma</w:t>
      </w:r>
      <w:proofErr w:type="spellEnd"/>
      <w:r w:rsidRPr="00624D27">
        <w:rPr>
          <w:lang w:val="en-US" w:eastAsia="id-ID"/>
        </w:rPr>
        <w:t>.</w:t>
      </w:r>
    </w:p>
    <w:p w14:paraId="1440E332" w14:textId="37AD0B18" w:rsidR="00703C0D" w:rsidRDefault="00624D27" w:rsidP="00624D27">
      <w:pPr>
        <w:pStyle w:val="Paragraf1"/>
        <w:numPr>
          <w:ilvl w:val="0"/>
          <w:numId w:val="12"/>
        </w:numPr>
        <w:ind w:left="709"/>
        <w:rPr>
          <w:lang w:val="en-US" w:eastAsia="id-ID"/>
        </w:rPr>
      </w:pPr>
      <w:r w:rsidRPr="000E64DA">
        <w:rPr>
          <w:i/>
          <w:iCs/>
        </w:rPr>
        <w:t>Keyword Scores Computation</w:t>
      </w:r>
    </w:p>
    <w:p w14:paraId="541583D3" w14:textId="77777777" w:rsidR="004E1E6C" w:rsidRDefault="001652C4" w:rsidP="004E1E6C">
      <w:pPr>
        <w:ind w:left="709"/>
        <w:rPr>
          <w:lang w:val="en-US" w:eastAsia="id-ID"/>
        </w:rPr>
      </w:pPr>
      <w:r>
        <w:rPr>
          <w:lang w:val="en-US" w:eastAsia="id-ID"/>
        </w:rPr>
        <w:t xml:space="preserve">Pada </w:t>
      </w:r>
      <w:proofErr w:type="spellStart"/>
      <w:r>
        <w:rPr>
          <w:lang w:val="en-US" w:eastAsia="id-ID"/>
        </w:rPr>
        <w:t>tahap</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b</w:t>
      </w:r>
      <w:r w:rsidR="00E02CFF">
        <w:rPr>
          <w:lang w:val="en-US" w:eastAsia="id-ID"/>
        </w:rPr>
        <w:t>obot</w:t>
      </w:r>
      <w:proofErr w:type="spellEnd"/>
      <w:r w:rsidR="00E02CFF">
        <w:rPr>
          <w:lang w:val="en-US" w:eastAsia="id-ID"/>
        </w:rPr>
        <w:t xml:space="preserve"> pada </w:t>
      </w:r>
      <w:proofErr w:type="spellStart"/>
      <w:r w:rsidR="000E64DA">
        <w:rPr>
          <w:lang w:val="en-US" w:eastAsia="id-ID"/>
        </w:rPr>
        <w:t>a</w:t>
      </w:r>
      <w:r w:rsidR="00624D27" w:rsidRPr="00624D27">
        <w:rPr>
          <w:lang w:val="en-US" w:eastAsia="id-ID"/>
        </w:rPr>
        <w:t>lgoritma</w:t>
      </w:r>
      <w:proofErr w:type="spellEnd"/>
      <w:r w:rsidR="00624D27" w:rsidRPr="00624D27">
        <w:rPr>
          <w:lang w:val="en-US" w:eastAsia="id-ID"/>
        </w:rPr>
        <w:t xml:space="preserve"> </w:t>
      </w:r>
      <w:r w:rsidR="00624D27" w:rsidRPr="000E64DA">
        <w:rPr>
          <w:i/>
          <w:iCs/>
          <w:lang w:val="en-US" w:eastAsia="id-ID"/>
        </w:rPr>
        <w:t>Text</w:t>
      </w:r>
      <w:r w:rsidR="000E64DA" w:rsidRPr="000E64DA">
        <w:rPr>
          <w:i/>
          <w:iCs/>
          <w:lang w:val="en-US" w:eastAsia="id-ID"/>
        </w:rPr>
        <w:t>r</w:t>
      </w:r>
      <w:r w:rsidR="00624D27" w:rsidRPr="000E64DA">
        <w:rPr>
          <w:i/>
          <w:iCs/>
          <w:lang w:val="en-US" w:eastAsia="id-ID"/>
        </w:rPr>
        <w:t>ank</w:t>
      </w:r>
      <w:r w:rsidR="00624D27" w:rsidRPr="00624D27">
        <w:rPr>
          <w:lang w:val="en-US" w:eastAsia="id-ID"/>
        </w:rPr>
        <w:t xml:space="preserve"> </w:t>
      </w:r>
      <w:proofErr w:type="spellStart"/>
      <w:r w:rsidR="00624D27" w:rsidRPr="00624D27">
        <w:rPr>
          <w:lang w:val="en-US" w:eastAsia="id-ID"/>
        </w:rPr>
        <w:t>diterapkan</w:t>
      </w:r>
      <w:proofErr w:type="spellEnd"/>
      <w:r w:rsidR="00624D27" w:rsidRPr="00624D27">
        <w:rPr>
          <w:lang w:val="en-US" w:eastAsia="id-ID"/>
        </w:rPr>
        <w:t xml:space="preserve"> pada </w:t>
      </w:r>
      <w:proofErr w:type="spellStart"/>
      <w:r w:rsidR="00624D27" w:rsidRPr="00624D27">
        <w:rPr>
          <w:lang w:val="en-US" w:eastAsia="id-ID"/>
        </w:rPr>
        <w:t>tingkat</w:t>
      </w:r>
      <w:r w:rsidR="00E02CFF">
        <w:rPr>
          <w:lang w:val="en-US" w:eastAsia="id-ID"/>
        </w:rPr>
        <w:t>an</w:t>
      </w:r>
      <w:proofErr w:type="spellEnd"/>
      <w:r w:rsidR="00624D27" w:rsidRPr="00624D27">
        <w:rPr>
          <w:lang w:val="en-US" w:eastAsia="id-ID"/>
        </w:rPr>
        <w:t xml:space="preserve"> kata </w:t>
      </w:r>
      <w:proofErr w:type="spellStart"/>
      <w:r w:rsidR="00624D27" w:rsidRPr="00624D27">
        <w:rPr>
          <w:lang w:val="en-US" w:eastAsia="id-ID"/>
        </w:rPr>
        <w:t>untuk</w:t>
      </w:r>
      <w:proofErr w:type="spellEnd"/>
      <w:r w:rsidR="00624D27" w:rsidRPr="00624D27">
        <w:rPr>
          <w:lang w:val="en-US" w:eastAsia="id-ID"/>
        </w:rPr>
        <w:t xml:space="preserve"> </w:t>
      </w:r>
      <w:proofErr w:type="spellStart"/>
      <w:r w:rsidR="00624D27" w:rsidRPr="00624D27">
        <w:rPr>
          <w:lang w:val="en-US" w:eastAsia="id-ID"/>
        </w:rPr>
        <w:t>mengekstraksi</w:t>
      </w:r>
      <w:proofErr w:type="spellEnd"/>
      <w:r w:rsidR="00624D27" w:rsidRPr="00624D27">
        <w:rPr>
          <w:lang w:val="en-US" w:eastAsia="id-ID"/>
        </w:rPr>
        <w:t xml:space="preserve"> kata </w:t>
      </w:r>
      <w:proofErr w:type="spellStart"/>
      <w:r w:rsidR="00624D27" w:rsidRPr="00624D27">
        <w:rPr>
          <w:lang w:val="en-US" w:eastAsia="id-ID"/>
        </w:rPr>
        <w:t>atau</w:t>
      </w:r>
      <w:proofErr w:type="spellEnd"/>
      <w:r w:rsidR="00624D27" w:rsidRPr="00624D27">
        <w:rPr>
          <w:lang w:val="en-US" w:eastAsia="id-ID"/>
        </w:rPr>
        <w:t xml:space="preserve"> </w:t>
      </w:r>
      <w:proofErr w:type="spellStart"/>
      <w:r w:rsidR="00624D27" w:rsidRPr="00624D27">
        <w:rPr>
          <w:lang w:val="en-US" w:eastAsia="id-ID"/>
        </w:rPr>
        <w:t>fras</w:t>
      </w:r>
      <w:r w:rsidR="0089145B">
        <w:rPr>
          <w:lang w:val="en-US" w:eastAsia="id-ID"/>
        </w:rPr>
        <w:t>a</w:t>
      </w:r>
      <w:proofErr w:type="spellEnd"/>
      <w:r w:rsidR="00624D27" w:rsidRPr="00624D27">
        <w:rPr>
          <w:lang w:val="en-US" w:eastAsia="id-ID"/>
        </w:rPr>
        <w:t xml:space="preserve">. Setelah </w:t>
      </w:r>
      <w:r w:rsidR="00624D27" w:rsidRPr="000E64DA">
        <w:rPr>
          <w:i/>
          <w:iCs/>
          <w:lang w:val="en-US" w:eastAsia="id-ID"/>
        </w:rPr>
        <w:t>tokenizing</w:t>
      </w:r>
      <w:r w:rsidR="00624D27" w:rsidRPr="00624D27">
        <w:rPr>
          <w:lang w:val="en-US" w:eastAsia="id-ID"/>
        </w:rPr>
        <w:t xml:space="preserve"> </w:t>
      </w:r>
      <w:proofErr w:type="spellStart"/>
      <w:r w:rsidR="00624D27" w:rsidRPr="00624D27">
        <w:rPr>
          <w:lang w:val="en-US" w:eastAsia="id-ID"/>
        </w:rPr>
        <w:t>dokumen</w:t>
      </w:r>
      <w:proofErr w:type="spellEnd"/>
      <w:r w:rsidR="00624D27" w:rsidRPr="00624D27">
        <w:rPr>
          <w:lang w:val="en-US" w:eastAsia="id-ID"/>
        </w:rPr>
        <w:t xml:space="preserve"> </w:t>
      </w:r>
      <w:proofErr w:type="spellStart"/>
      <w:r w:rsidR="00624D27" w:rsidRPr="00624D27">
        <w:rPr>
          <w:lang w:val="en-US" w:eastAsia="id-ID"/>
        </w:rPr>
        <w:t>asli</w:t>
      </w:r>
      <w:proofErr w:type="spellEnd"/>
      <w:r w:rsidR="00624D27" w:rsidRPr="00624D27">
        <w:rPr>
          <w:lang w:val="en-US" w:eastAsia="id-ID"/>
        </w:rPr>
        <w:t xml:space="preserve">, </w:t>
      </w:r>
      <w:proofErr w:type="spellStart"/>
      <w:r w:rsidR="00624D27" w:rsidRPr="00624D27">
        <w:rPr>
          <w:lang w:val="en-US" w:eastAsia="id-ID"/>
        </w:rPr>
        <w:t>graf</w:t>
      </w:r>
      <w:proofErr w:type="spellEnd"/>
      <w:r w:rsidR="00E02CFF">
        <w:rPr>
          <w:lang w:val="en-US" w:eastAsia="id-ID"/>
        </w:rPr>
        <w:t xml:space="preserve"> </w:t>
      </w:r>
      <w:proofErr w:type="spellStart"/>
      <w:r w:rsidR="0089145B">
        <w:rPr>
          <w:lang w:val="en-US" w:eastAsia="id-ID"/>
        </w:rPr>
        <w:t>tidak</w:t>
      </w:r>
      <w:proofErr w:type="spellEnd"/>
      <w:r w:rsidR="0089145B">
        <w:rPr>
          <w:lang w:val="en-US" w:eastAsia="id-ID"/>
        </w:rPr>
        <w:t xml:space="preserve"> </w:t>
      </w:r>
      <w:proofErr w:type="spellStart"/>
      <w:r w:rsidR="0089145B">
        <w:rPr>
          <w:lang w:val="en-US" w:eastAsia="id-ID"/>
        </w:rPr>
        <w:t>berarah</w:t>
      </w:r>
      <w:proofErr w:type="spellEnd"/>
      <w:r w:rsidR="0089145B">
        <w:rPr>
          <w:lang w:val="en-US" w:eastAsia="id-ID"/>
        </w:rPr>
        <w:t xml:space="preserve"> </w:t>
      </w:r>
      <w:proofErr w:type="spellStart"/>
      <w:r w:rsidR="00E02CFF">
        <w:rPr>
          <w:lang w:val="en-US" w:eastAsia="id-ID"/>
        </w:rPr>
        <w:t>G</w:t>
      </w:r>
      <w:r w:rsidR="00E02CFF">
        <w:rPr>
          <w:vertAlign w:val="subscript"/>
          <w:lang w:val="en-US" w:eastAsia="id-ID"/>
        </w:rPr>
        <w:t>w</w:t>
      </w:r>
      <w:proofErr w:type="spellEnd"/>
      <w:r w:rsidR="00624D27" w:rsidRPr="00624D27">
        <w:rPr>
          <w:lang w:val="en-US" w:eastAsia="id-ID"/>
        </w:rPr>
        <w:t xml:space="preserve"> </w:t>
      </w:r>
      <w:proofErr w:type="spellStart"/>
      <w:r w:rsidR="0089145B">
        <w:rPr>
          <w:lang w:val="en-US" w:eastAsia="id-ID"/>
        </w:rPr>
        <w:t>akan</w:t>
      </w:r>
      <w:proofErr w:type="spellEnd"/>
      <w:r w:rsidR="00E02CFF">
        <w:rPr>
          <w:lang w:val="en-US" w:eastAsia="id-ID"/>
        </w:rPr>
        <w:t xml:space="preserve"> </w:t>
      </w:r>
      <w:proofErr w:type="spellStart"/>
      <w:r w:rsidR="00624D27" w:rsidRPr="00624D27">
        <w:rPr>
          <w:lang w:val="en-US" w:eastAsia="id-ID"/>
        </w:rPr>
        <w:t>dibangun</w:t>
      </w:r>
      <w:proofErr w:type="spellEnd"/>
      <w:r w:rsidR="0089145B">
        <w:rPr>
          <w:lang w:val="en-US" w:eastAsia="id-ID"/>
        </w:rPr>
        <w:t xml:space="preserve"> </w:t>
      </w:r>
      <w:proofErr w:type="spellStart"/>
      <w:r w:rsidR="0089145B">
        <w:rPr>
          <w:lang w:val="en-US" w:eastAsia="id-ID"/>
        </w:rPr>
        <w:t>ketika</w:t>
      </w:r>
      <w:proofErr w:type="spellEnd"/>
      <w:r w:rsidR="00624D27" w:rsidRPr="00624D27">
        <w:rPr>
          <w:lang w:val="en-US" w:eastAsia="id-ID"/>
        </w:rPr>
        <w:t xml:space="preserve"> token (kata) </w:t>
      </w:r>
      <w:proofErr w:type="spellStart"/>
      <w:r w:rsidR="00624D27" w:rsidRPr="00624D27">
        <w:rPr>
          <w:lang w:val="en-US" w:eastAsia="id-ID"/>
        </w:rPr>
        <w:t>dianggap</w:t>
      </w:r>
      <w:proofErr w:type="spellEnd"/>
      <w:r w:rsidR="00624D27" w:rsidRPr="00624D27">
        <w:rPr>
          <w:lang w:val="en-US" w:eastAsia="id-ID"/>
        </w:rPr>
        <w:t xml:space="preserve"> </w:t>
      </w:r>
      <w:proofErr w:type="spellStart"/>
      <w:r w:rsidR="00624D27" w:rsidRPr="00624D27">
        <w:rPr>
          <w:lang w:val="en-US" w:eastAsia="id-ID"/>
        </w:rPr>
        <w:t>sebagai</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Hubungan</w:t>
      </w:r>
      <w:proofErr w:type="spellEnd"/>
      <w:r w:rsidR="00624D27" w:rsidRPr="00624D27">
        <w:rPr>
          <w:lang w:val="en-US" w:eastAsia="id-ID"/>
        </w:rPr>
        <w:t xml:space="preserve"> </w:t>
      </w:r>
      <w:proofErr w:type="spellStart"/>
      <w:r w:rsidR="00E02CFF">
        <w:rPr>
          <w:lang w:val="en-US" w:eastAsia="id-ID"/>
        </w:rPr>
        <w:t>sesama</w:t>
      </w:r>
      <w:proofErr w:type="spellEnd"/>
      <w:r w:rsidR="00624D27" w:rsidRPr="00624D27">
        <w:rPr>
          <w:lang w:val="en-US" w:eastAsia="id-ID"/>
        </w:rPr>
        <w:t xml:space="preserve"> </w:t>
      </w:r>
      <w:proofErr w:type="spellStart"/>
      <w:r w:rsidR="00624D27" w:rsidRPr="00624D27">
        <w:rPr>
          <w:lang w:val="en-US" w:eastAsia="id-ID"/>
        </w:rPr>
        <w:t>antarkata</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ke</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624D27" w:rsidRPr="00624D27">
        <w:rPr>
          <w:lang w:val="en-US" w:eastAsia="id-ID"/>
        </w:rPr>
        <w:t xml:space="preserve">yang </w:t>
      </w:r>
      <w:proofErr w:type="spellStart"/>
      <w:r w:rsidR="00624D27" w:rsidRPr="00624D27">
        <w:rPr>
          <w:lang w:val="en-US" w:eastAsia="id-ID"/>
        </w:rPr>
        <w:t>menghubungkan</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yang </w:t>
      </w:r>
      <w:proofErr w:type="spellStart"/>
      <w:r w:rsidR="00624D27" w:rsidRPr="00624D27">
        <w:rPr>
          <w:lang w:val="en-US" w:eastAsia="id-ID"/>
        </w:rPr>
        <w:t>berdekatan</w:t>
      </w:r>
      <w:proofErr w:type="spellEnd"/>
      <w:r w:rsidR="00624D27" w:rsidRPr="00624D27">
        <w:rPr>
          <w:lang w:val="en-US" w:eastAsia="id-ID"/>
        </w:rPr>
        <w:t xml:space="preserve">. </w:t>
      </w:r>
      <w:proofErr w:type="spellStart"/>
      <w:r w:rsidR="00841B48" w:rsidRPr="00841B48">
        <w:rPr>
          <w:lang w:val="en-US" w:eastAsia="id-ID"/>
        </w:rPr>
        <w:t>Ukuran</w:t>
      </w:r>
      <w:proofErr w:type="spellEnd"/>
      <w:r w:rsidR="00841B48">
        <w:rPr>
          <w:lang w:val="en-US" w:eastAsia="id-ID"/>
        </w:rPr>
        <w:t xml:space="preserve"> </w:t>
      </w:r>
      <w:proofErr w:type="spellStart"/>
      <w:r w:rsidR="00841B48">
        <w:rPr>
          <w:lang w:val="en-US" w:eastAsia="id-ID"/>
        </w:rPr>
        <w:t>kedekatan</w:t>
      </w:r>
      <w:proofErr w:type="spellEnd"/>
      <w:r w:rsidR="00841B48">
        <w:rPr>
          <w:lang w:val="en-US" w:eastAsia="id-ID"/>
        </w:rPr>
        <w:t xml:space="preserve"> </w:t>
      </w:r>
      <w:proofErr w:type="spellStart"/>
      <w:r w:rsidR="00841B48" w:rsidRPr="00841B48">
        <w:rPr>
          <w:lang w:val="en-US" w:eastAsia="id-ID"/>
        </w:rPr>
        <w:t>dari</w:t>
      </w:r>
      <w:proofErr w:type="spellEnd"/>
      <w:r w:rsidR="00841B48" w:rsidRPr="00841B48">
        <w:rPr>
          <w:lang w:val="en-US" w:eastAsia="id-ID"/>
        </w:rPr>
        <w:t xml:space="preserve"> kata-kata yang </w:t>
      </w:r>
      <w:proofErr w:type="spellStart"/>
      <w:r w:rsidR="00841B48">
        <w:rPr>
          <w:lang w:val="en-US" w:eastAsia="id-ID"/>
        </w:rPr>
        <w:t>terbentuk</w:t>
      </w:r>
      <w:proofErr w:type="spellEnd"/>
      <w:r w:rsidR="00841B48">
        <w:rPr>
          <w:lang w:val="en-US" w:eastAsia="id-ID"/>
        </w:rPr>
        <w:t xml:space="preserve"> </w:t>
      </w:r>
      <w:proofErr w:type="spellStart"/>
      <w:r w:rsidR="00841B48" w:rsidRPr="00841B48">
        <w:rPr>
          <w:lang w:val="en-US" w:eastAsia="id-ID"/>
        </w:rPr>
        <w:t>dipertimbangkan</w:t>
      </w:r>
      <w:proofErr w:type="spellEnd"/>
      <w:r w:rsidR="00841B48" w:rsidRPr="00841B48">
        <w:rPr>
          <w:lang w:val="en-US" w:eastAsia="id-ID"/>
        </w:rPr>
        <w:t xml:space="preserve"> </w:t>
      </w:r>
      <w:proofErr w:type="spellStart"/>
      <w:r w:rsidR="00841B48" w:rsidRPr="00841B48">
        <w:rPr>
          <w:lang w:val="en-US" w:eastAsia="id-ID"/>
        </w:rPr>
        <w:t>dalam</w:t>
      </w:r>
      <w:proofErr w:type="spellEnd"/>
      <w:r w:rsidR="00841B48" w:rsidRPr="00841B48">
        <w:rPr>
          <w:lang w:val="en-US" w:eastAsia="id-ID"/>
        </w:rPr>
        <w:t xml:space="preserve"> </w:t>
      </w:r>
      <w:proofErr w:type="spellStart"/>
      <w:r w:rsidR="00841B48" w:rsidRPr="00841B48">
        <w:rPr>
          <w:lang w:val="en-US" w:eastAsia="id-ID"/>
        </w:rPr>
        <w:t>hubungan</w:t>
      </w:r>
      <w:proofErr w:type="spellEnd"/>
      <w:r w:rsidR="00841B48" w:rsidRPr="00841B48">
        <w:rPr>
          <w:lang w:val="en-US" w:eastAsia="id-ID"/>
        </w:rPr>
        <w:t xml:space="preserve"> </w:t>
      </w:r>
      <w:proofErr w:type="spellStart"/>
      <w:r w:rsidR="00841B48" w:rsidRPr="00841B48">
        <w:rPr>
          <w:lang w:val="en-US" w:eastAsia="id-ID"/>
        </w:rPr>
        <w:t>ini</w:t>
      </w:r>
      <w:proofErr w:type="spellEnd"/>
      <w:r w:rsidR="00624D27" w:rsidRPr="00624D27">
        <w:rPr>
          <w:lang w:val="en-US" w:eastAsia="id-ID"/>
        </w:rPr>
        <w:t xml:space="preserve">. </w:t>
      </w:r>
      <w:proofErr w:type="spellStart"/>
      <w:r w:rsidR="00624D27" w:rsidRPr="00624D27">
        <w:rPr>
          <w:lang w:val="en-US" w:eastAsia="id-ID"/>
        </w:rPr>
        <w:t>Secara</w:t>
      </w:r>
      <w:proofErr w:type="spellEnd"/>
      <w:r w:rsidR="00624D27" w:rsidRPr="00624D27">
        <w:rPr>
          <w:lang w:val="en-US" w:eastAsia="id-ID"/>
        </w:rPr>
        <w:t xml:space="preserve"> </w:t>
      </w:r>
      <w:proofErr w:type="spellStart"/>
      <w:r w:rsidR="00624D27" w:rsidRPr="00624D27">
        <w:rPr>
          <w:lang w:val="en-US" w:eastAsia="id-ID"/>
        </w:rPr>
        <w:t>khusus</w:t>
      </w:r>
      <w:proofErr w:type="spellEnd"/>
      <w:r w:rsidR="00624D27" w:rsidRPr="00624D27">
        <w:rPr>
          <w:lang w:val="en-US" w:eastAsia="id-ID"/>
        </w:rPr>
        <w:t>,</w:t>
      </w:r>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apapun</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dan </w:t>
      </w:r>
      <w:proofErr w:type="spellStart"/>
      <w:r w:rsidR="00624D27" w:rsidRPr="00624D27">
        <w:rPr>
          <w:lang w:val="en-US" w:eastAsia="id-ID"/>
        </w:rPr>
        <w:t>hanya</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w:t>
      </w:r>
      <w:proofErr w:type="spellStart"/>
      <w:r w:rsidR="00624D27" w:rsidRPr="00624D27">
        <w:rPr>
          <w:lang w:val="en-US" w:eastAsia="id-ID"/>
        </w:rPr>
        <w:t>jarak</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kata yang </w:t>
      </w:r>
      <w:proofErr w:type="spellStart"/>
      <w:r w:rsidR="00624D27" w:rsidRPr="00624D27">
        <w:rPr>
          <w:lang w:val="en-US" w:eastAsia="id-ID"/>
        </w:rPr>
        <w:t>sesuai</w:t>
      </w:r>
      <w:proofErr w:type="spellEnd"/>
      <w:r w:rsidR="00624D27" w:rsidRPr="00624D27">
        <w:rPr>
          <w:lang w:val="en-US" w:eastAsia="id-ID"/>
        </w:rPr>
        <w:t xml:space="preserve"> </w:t>
      </w:r>
      <w:proofErr w:type="spellStart"/>
      <w:r w:rsidR="00624D27" w:rsidRPr="00624D27">
        <w:rPr>
          <w:lang w:val="en-US" w:eastAsia="id-ID"/>
        </w:rPr>
        <w:t>kurang</w:t>
      </w:r>
      <w:proofErr w:type="spellEnd"/>
      <w:r w:rsidR="00624D27" w:rsidRPr="00624D27">
        <w:rPr>
          <w:lang w:val="en-US" w:eastAsia="id-ID"/>
        </w:rPr>
        <w:t xml:space="preserve"> </w:t>
      </w:r>
      <w:proofErr w:type="spellStart"/>
      <w:r w:rsidR="00624D27" w:rsidRPr="00624D27">
        <w:rPr>
          <w:lang w:val="en-US" w:eastAsia="id-ID"/>
        </w:rPr>
        <w:t>dari</w:t>
      </w:r>
      <w:proofErr w:type="spellEnd"/>
      <w:r w:rsidR="00624D27" w:rsidRPr="00624D27">
        <w:rPr>
          <w:lang w:val="en-US" w:eastAsia="id-ID"/>
        </w:rPr>
        <w:t xml:space="preserve"> </w:t>
      </w:r>
      <w:proofErr w:type="spellStart"/>
      <w:r w:rsidR="00624D27" w:rsidRPr="00624D27">
        <w:rPr>
          <w:lang w:val="en-US" w:eastAsia="id-ID"/>
        </w:rPr>
        <w:t>ukuran</w:t>
      </w:r>
      <w:proofErr w:type="spellEnd"/>
      <w:r w:rsidR="00624D27" w:rsidRPr="00624D27">
        <w:rPr>
          <w:lang w:val="en-US" w:eastAsia="id-ID"/>
        </w:rPr>
        <w:t xml:space="preserve"> </w:t>
      </w:r>
      <w:proofErr w:type="spellStart"/>
      <w:r w:rsidR="00624D27" w:rsidRPr="00624D27">
        <w:rPr>
          <w:lang w:val="en-US" w:eastAsia="id-ID"/>
        </w:rPr>
        <w:t>jendela</w:t>
      </w:r>
      <w:proofErr w:type="spellEnd"/>
      <w:r w:rsidR="00624D27" w:rsidRPr="00624D27">
        <w:rPr>
          <w:lang w:val="en-US" w:eastAsia="id-ID"/>
        </w:rPr>
        <w:t xml:space="preserve"> yang </w:t>
      </w:r>
      <w:proofErr w:type="spellStart"/>
      <w:r w:rsidR="00624D27" w:rsidRPr="00624D27">
        <w:rPr>
          <w:lang w:val="en-US" w:eastAsia="id-ID"/>
        </w:rPr>
        <w:t>ditentukan</w:t>
      </w:r>
      <w:proofErr w:type="spellEnd"/>
      <w:r w:rsidR="00624D27" w:rsidRPr="00624D27">
        <w:rPr>
          <w:lang w:val="en-US" w:eastAsia="id-ID"/>
        </w:rPr>
        <w:t xml:space="preserve"> </w:t>
      </w:r>
      <w:proofErr w:type="spellStart"/>
      <w:r w:rsidR="00624D27" w:rsidRPr="00624D27">
        <w:rPr>
          <w:lang w:val="en-US" w:eastAsia="id-ID"/>
        </w:rPr>
        <w:t>sebelumnya</w:t>
      </w:r>
      <w:proofErr w:type="spellEnd"/>
      <w:r w:rsidR="00624D27">
        <w:rPr>
          <w:lang w:val="en-US" w:eastAsia="id-ID"/>
        </w:rPr>
        <w:t>.</w:t>
      </w:r>
    </w:p>
    <w:p w14:paraId="5C587130" w14:textId="53049CE0" w:rsidR="004E1E6C" w:rsidRDefault="00A34FF3" w:rsidP="004E1E6C">
      <w:pPr>
        <w:ind w:left="709"/>
        <w:rPr>
          <w:lang w:val="en-US" w:eastAsia="id-ID"/>
        </w:rPr>
      </w:pPr>
      <w:proofErr w:type="spellStart"/>
      <w:r w:rsidRPr="00A34FF3">
        <w:rPr>
          <w:lang w:val="en-US" w:eastAsia="id-ID"/>
        </w:rPr>
        <w:t>Bobot</w:t>
      </w:r>
      <w:proofErr w:type="spellEnd"/>
      <w:r w:rsidRPr="00A34FF3">
        <w:rPr>
          <w:lang w:val="en-US" w:eastAsia="id-ID"/>
        </w:rPr>
        <w:t xml:space="preserve"> </w:t>
      </w:r>
      <w:r w:rsidR="00F24C63" w:rsidRPr="00F24C63">
        <w:rPr>
          <w:i/>
          <w:iCs/>
          <w:lang w:val="en-US" w:eastAsia="id-ID"/>
        </w:rPr>
        <w:t>edge</w:t>
      </w:r>
      <w:r w:rsidR="00841B48">
        <w:rPr>
          <w:lang w:val="en-US" w:eastAsia="id-ID"/>
        </w:rPr>
        <w:t xml:space="preserve"> </w:t>
      </w:r>
      <w:proofErr w:type="spellStart"/>
      <w:r w:rsidR="00E85D3B">
        <w:rPr>
          <w:lang w:val="en-US" w:eastAsia="id-ID"/>
        </w:rPr>
        <w:t>W</w:t>
      </w:r>
      <w:r w:rsidR="00E85D3B">
        <w:rPr>
          <w:vertAlign w:val="subscript"/>
          <w:lang w:val="en-US" w:eastAsia="id-ID"/>
        </w:rPr>
        <w:t>ij</w:t>
      </w:r>
      <w:proofErr w:type="spellEnd"/>
      <w:r w:rsidRPr="00A34FF3">
        <w:rPr>
          <w:lang w:val="en-US" w:eastAsia="id-ID"/>
        </w:rPr>
        <w:t xml:space="preserve"> </w:t>
      </w:r>
      <w:proofErr w:type="spellStart"/>
      <w:r w:rsidRPr="00A34FF3">
        <w:rPr>
          <w:lang w:val="en-US" w:eastAsia="id-ID"/>
        </w:rPr>
        <w:t>sebagian</w:t>
      </w:r>
      <w:proofErr w:type="spellEnd"/>
      <w:r w:rsidRPr="00A34FF3">
        <w:rPr>
          <w:lang w:val="en-US" w:eastAsia="id-ID"/>
        </w:rPr>
        <w:t xml:space="preserve"> </w:t>
      </w:r>
      <w:proofErr w:type="spellStart"/>
      <w:r w:rsidRPr="00A34FF3">
        <w:rPr>
          <w:lang w:val="en-US" w:eastAsia="id-ID"/>
        </w:rPr>
        <w:t>diperoleh</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kata </w:t>
      </w:r>
      <w:r w:rsidR="00E85D3B">
        <w:rPr>
          <w:lang w:val="en-US" w:eastAsia="id-ID"/>
        </w:rPr>
        <w:t>V</w:t>
      </w:r>
      <w:r w:rsidR="00E85D3B">
        <w:rPr>
          <w:vertAlign w:val="subscript"/>
          <w:lang w:val="en-US" w:eastAsia="id-ID"/>
        </w:rPr>
        <w:t>i</w:t>
      </w:r>
      <w:r w:rsidR="00E85D3B">
        <w:rPr>
          <w:lang w:val="en-US" w:eastAsia="id-ID"/>
        </w:rPr>
        <w:t xml:space="preserve"> </w:t>
      </w:r>
      <w:r w:rsidRPr="00A34FF3">
        <w:rPr>
          <w:lang w:val="en-US" w:eastAsia="id-ID"/>
        </w:rPr>
        <w:t>dan</w:t>
      </w:r>
      <w:r w:rsidR="004E1E6C">
        <w:rPr>
          <w:lang w:val="en-US" w:eastAsia="id-ID"/>
        </w:rPr>
        <w:t xml:space="preserve"> </w:t>
      </w:r>
      <w:proofErr w:type="spellStart"/>
      <w:r w:rsidR="00E85D3B">
        <w:rPr>
          <w:lang w:val="en-US" w:eastAsia="id-ID"/>
        </w:rPr>
        <w:t>V</w:t>
      </w:r>
      <w:r w:rsidR="00E85D3B">
        <w:rPr>
          <w:vertAlign w:val="subscript"/>
          <w:lang w:val="en-US" w:eastAsia="id-ID"/>
        </w:rPr>
        <w:t>j</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meningkatkan</w:t>
      </w:r>
      <w:proofErr w:type="spellEnd"/>
      <w:r w:rsidRPr="00A34FF3">
        <w:rPr>
          <w:lang w:val="en-US" w:eastAsia="id-ID"/>
        </w:rPr>
        <w:t xml:space="preserve"> </w:t>
      </w:r>
      <w:proofErr w:type="spellStart"/>
      <w:r w:rsidRPr="00A34FF3">
        <w:rPr>
          <w:lang w:val="en-US" w:eastAsia="id-ID"/>
        </w:rPr>
        <w:t>kinerja</w:t>
      </w:r>
      <w:proofErr w:type="spellEnd"/>
      <w:r w:rsidRPr="00A34FF3">
        <w:rPr>
          <w:lang w:val="en-US" w:eastAsia="id-ID"/>
        </w:rPr>
        <w:t xml:space="preserve"> </w:t>
      </w:r>
      <w:proofErr w:type="spellStart"/>
      <w:r w:rsidRPr="00A34FF3">
        <w:rPr>
          <w:lang w:val="en-US" w:eastAsia="id-ID"/>
        </w:rPr>
        <w:t>algoritma</w:t>
      </w:r>
      <w:proofErr w:type="spellEnd"/>
      <w:r w:rsidRPr="00A34FF3">
        <w:rPr>
          <w:lang w:val="en-US" w:eastAsia="id-ID"/>
        </w:rPr>
        <w:t xml:space="preserve"> </w:t>
      </w:r>
      <w:r w:rsidRPr="000E64DA">
        <w:rPr>
          <w:i/>
          <w:iCs/>
          <w:lang w:val="en-US" w:eastAsia="id-ID"/>
        </w:rPr>
        <w:t>Text</w:t>
      </w:r>
      <w:r w:rsidR="003B108D" w:rsidRPr="000E64DA">
        <w:rPr>
          <w:i/>
          <w:iCs/>
          <w:lang w:val="en-US" w:eastAsia="id-ID"/>
        </w:rPr>
        <w:t>r</w:t>
      </w:r>
      <w:r w:rsidRPr="000E64DA">
        <w:rPr>
          <w:i/>
          <w:iCs/>
          <w:lang w:val="en-US" w:eastAsia="id-ID"/>
        </w:rPr>
        <w:t>ank</w:t>
      </w:r>
      <w:r w:rsidRPr="00A34FF3">
        <w:rPr>
          <w:lang w:val="en-US" w:eastAsia="id-ID"/>
        </w:rPr>
        <w:t xml:space="preserve">, </w:t>
      </w:r>
      <w:proofErr w:type="spellStart"/>
      <w:r w:rsidRPr="00A34FF3">
        <w:rPr>
          <w:lang w:val="en-US" w:eastAsia="id-ID"/>
        </w:rPr>
        <w:t>kemiripan</w:t>
      </w:r>
      <w:proofErr w:type="spellEnd"/>
      <w:r w:rsidRPr="00A34FF3">
        <w:rPr>
          <w:lang w:val="en-US" w:eastAsia="id-ID"/>
        </w:rPr>
        <w:t xml:space="preserve"> </w:t>
      </w:r>
      <w:proofErr w:type="spellStart"/>
      <w:r w:rsidRPr="00A34FF3">
        <w:rPr>
          <w:lang w:val="en-US" w:eastAsia="id-ID"/>
        </w:rPr>
        <w:t>semantik</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2 kata </w:t>
      </w:r>
      <w:proofErr w:type="spellStart"/>
      <w:r w:rsidRPr="00A34FF3">
        <w:rPr>
          <w:lang w:val="en-US" w:eastAsia="id-ID"/>
        </w:rPr>
        <w:t>dipertimbangkan</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lebih</w:t>
      </w:r>
      <w:proofErr w:type="spellEnd"/>
      <w:r w:rsidRPr="00A34FF3">
        <w:rPr>
          <w:lang w:val="en-US" w:eastAsia="id-ID"/>
        </w:rPr>
        <w:t xml:space="preserve"> </w:t>
      </w:r>
      <w:proofErr w:type="spellStart"/>
      <w:r w:rsidRPr="00A34FF3">
        <w:rPr>
          <w:lang w:val="en-US" w:eastAsia="id-ID"/>
        </w:rPr>
        <w:t>spesifik</w:t>
      </w:r>
      <w:proofErr w:type="spellEnd"/>
      <w:r w:rsidRPr="00A34FF3">
        <w:rPr>
          <w:lang w:val="en-US" w:eastAsia="id-ID"/>
        </w:rPr>
        <w:t xml:space="preserve">, </w:t>
      </w:r>
      <w:proofErr w:type="spellStart"/>
      <w:r w:rsidRPr="00A34FF3">
        <w:rPr>
          <w:lang w:val="en-US" w:eastAsia="id-ID"/>
        </w:rPr>
        <w:t>representasi</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setiap</w:t>
      </w:r>
      <w:proofErr w:type="spellEnd"/>
      <w:r w:rsidRPr="00A34FF3">
        <w:rPr>
          <w:lang w:val="en-US" w:eastAsia="id-ID"/>
        </w:rPr>
        <w:t xml:space="preserve"> kata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dihitung</w:t>
      </w:r>
      <w:proofErr w:type="spellEnd"/>
      <w:r w:rsidRPr="00A34FF3">
        <w:rPr>
          <w:lang w:val="en-US" w:eastAsia="id-ID"/>
        </w:rPr>
        <w:t xml:space="preserve"> dan </w:t>
      </w:r>
      <w:proofErr w:type="spellStart"/>
      <w:r w:rsidRPr="00A34FF3">
        <w:rPr>
          <w:lang w:val="en-US" w:eastAsia="id-ID"/>
        </w:rPr>
        <w:t>dimasukkan</w:t>
      </w:r>
      <w:proofErr w:type="spellEnd"/>
      <w:r w:rsidRPr="00A34FF3">
        <w:rPr>
          <w:lang w:val="en-US" w:eastAsia="id-ID"/>
        </w:rPr>
        <w:t xml:space="preserve"> </w:t>
      </w:r>
      <w:proofErr w:type="spellStart"/>
      <w:r w:rsidRPr="00A34FF3">
        <w:rPr>
          <w:lang w:val="en-US" w:eastAsia="id-ID"/>
        </w:rPr>
        <w:t>ke</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rumus</w:t>
      </w:r>
      <w:proofErr w:type="spellEnd"/>
      <w:r w:rsidRPr="00A34FF3">
        <w:rPr>
          <w:lang w:val="en-US" w:eastAsia="id-ID"/>
        </w:rPr>
        <w:t xml:space="preserve"> TextRank </w:t>
      </w:r>
      <w:proofErr w:type="spellStart"/>
      <w:r w:rsidRPr="00A34FF3">
        <w:rPr>
          <w:lang w:val="en-US" w:eastAsia="id-ID"/>
        </w:rPr>
        <w:t>berbobot</w:t>
      </w:r>
      <w:proofErr w:type="spellEnd"/>
      <w:r w:rsidRPr="00A34FF3">
        <w:rPr>
          <w:lang w:val="en-US" w:eastAsia="id-ID"/>
        </w:rPr>
        <w:t xml:space="preserve">. </w:t>
      </w:r>
      <w:r w:rsidRPr="000E64DA">
        <w:rPr>
          <w:i/>
          <w:iCs/>
          <w:lang w:val="en-US" w:eastAsia="id-ID"/>
        </w:rPr>
        <w:t>Out-Of-</w:t>
      </w:r>
      <w:r w:rsidRPr="000E64DA">
        <w:rPr>
          <w:i/>
          <w:iCs/>
          <w:lang w:val="en-US" w:eastAsia="id-ID"/>
        </w:rPr>
        <w:lastRenderedPageBreak/>
        <w:t>Vocabulary</w:t>
      </w:r>
      <w:r w:rsidRPr="00A34FF3">
        <w:rPr>
          <w:lang w:val="en-US" w:eastAsia="id-ID"/>
        </w:rPr>
        <w:t xml:space="preserve"> yang </w:t>
      </w:r>
      <w:proofErr w:type="spellStart"/>
      <w:r w:rsidRPr="00A34FF3">
        <w:rPr>
          <w:lang w:val="en-US" w:eastAsia="id-ID"/>
        </w:rPr>
        <w:t>dilambangkan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adalah</w:t>
      </w:r>
      <w:proofErr w:type="spellEnd"/>
      <w:r w:rsidRPr="00A34FF3">
        <w:rPr>
          <w:lang w:val="en-US" w:eastAsia="id-ID"/>
        </w:rPr>
        <w:t xml:space="preserve"> kata-kata yang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terlihat</w:t>
      </w:r>
      <w:proofErr w:type="spellEnd"/>
      <w:r w:rsidRPr="00A34FF3">
        <w:rPr>
          <w:lang w:val="en-US" w:eastAsia="id-ID"/>
        </w:rPr>
        <w:t xml:space="preserve"> yang </w:t>
      </w:r>
      <w:proofErr w:type="spellStart"/>
      <w:r w:rsidRPr="00A34FF3">
        <w:rPr>
          <w:lang w:val="en-US" w:eastAsia="id-ID"/>
        </w:rPr>
        <w:t>diamati</w:t>
      </w:r>
      <w:proofErr w:type="spellEnd"/>
      <w:r w:rsidRPr="00A34FF3">
        <w:rPr>
          <w:lang w:val="en-US" w:eastAsia="id-ID"/>
        </w:rPr>
        <w:t xml:space="preserve"> </w:t>
      </w:r>
      <w:proofErr w:type="spellStart"/>
      <w:r w:rsidRPr="00A34FF3">
        <w:rPr>
          <w:lang w:val="en-US" w:eastAsia="id-ID"/>
        </w:rPr>
        <w:t>hanya</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set </w:t>
      </w:r>
      <w:proofErr w:type="spellStart"/>
      <w:r w:rsidRPr="00A34FF3">
        <w:rPr>
          <w:lang w:val="en-US" w:eastAsia="id-ID"/>
        </w:rPr>
        <w:t>tes</w:t>
      </w:r>
      <w:proofErr w:type="spellEnd"/>
      <w:r w:rsidRPr="00A34FF3">
        <w:rPr>
          <w:lang w:val="en-US" w:eastAsia="id-ID"/>
        </w:rPr>
        <w:t xml:space="preserve">. Ini </w:t>
      </w:r>
      <w:proofErr w:type="spellStart"/>
      <w:r w:rsidRPr="00A34FF3">
        <w:rPr>
          <w:lang w:val="en-US" w:eastAsia="id-ID"/>
        </w:rPr>
        <w:t>menyiratkan</w:t>
      </w:r>
      <w:proofErr w:type="spellEnd"/>
      <w:r w:rsidRPr="00A34FF3">
        <w:rPr>
          <w:lang w:val="en-US" w:eastAsia="id-ID"/>
        </w:rPr>
        <w:t xml:space="preserve"> </w:t>
      </w:r>
      <w:proofErr w:type="spellStart"/>
      <w:r w:rsidRPr="00A34FF3">
        <w:rPr>
          <w:lang w:val="en-US" w:eastAsia="id-ID"/>
        </w:rPr>
        <w:t>bahwa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untuk</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dapat</w:t>
      </w:r>
      <w:proofErr w:type="spellEnd"/>
      <w:r w:rsidRPr="00A34FF3">
        <w:rPr>
          <w:lang w:val="en-US" w:eastAsia="id-ID"/>
        </w:rPr>
        <w:t xml:space="preserve">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menangani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nilai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yang </w:t>
      </w:r>
      <w:proofErr w:type="spellStart"/>
      <w:r w:rsidRPr="00A34FF3">
        <w:rPr>
          <w:lang w:val="en-US" w:eastAsia="id-ID"/>
        </w:rPr>
        <w:t>telah</w:t>
      </w:r>
      <w:proofErr w:type="spellEnd"/>
      <w:r w:rsidRPr="00A34FF3">
        <w:rPr>
          <w:lang w:val="en-US" w:eastAsia="id-ID"/>
        </w:rPr>
        <w:t xml:space="preserve"> </w:t>
      </w:r>
      <w:proofErr w:type="spellStart"/>
      <w:r w:rsidRPr="00A34FF3">
        <w:rPr>
          <w:lang w:val="en-US" w:eastAsia="id-ID"/>
        </w:rPr>
        <w:t>ditentukan</w:t>
      </w:r>
      <w:proofErr w:type="spellEnd"/>
      <w:r w:rsidRPr="00A34FF3">
        <w:rPr>
          <w:lang w:val="en-US" w:eastAsia="id-ID"/>
        </w:rPr>
        <w:t xml:space="preserve"> </w:t>
      </w:r>
      <w:proofErr w:type="spellStart"/>
      <w:r w:rsidRPr="00A34FF3">
        <w:rPr>
          <w:lang w:val="en-US" w:eastAsia="id-ID"/>
        </w:rPr>
        <w:t>digunakan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default.</w:t>
      </w:r>
    </w:p>
    <w:p w14:paraId="733F008A" w14:textId="77777777" w:rsidR="004E1E6C" w:rsidRDefault="00841B48" w:rsidP="004E1E6C">
      <w:pPr>
        <w:ind w:left="709"/>
        <w:rPr>
          <w:lang w:val="en-US" w:eastAsia="id-ID"/>
        </w:rPr>
      </w:pPr>
      <w:proofErr w:type="spellStart"/>
      <w:r>
        <w:rPr>
          <w:lang w:val="en-US" w:eastAsia="id-ID"/>
        </w:rPr>
        <w:t>Penelitian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dibangun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asumsi</w:t>
      </w:r>
      <w:proofErr w:type="spellEnd"/>
      <w:r w:rsidR="00A34FF3" w:rsidRPr="00A34FF3">
        <w:rPr>
          <w:lang w:val="en-US" w:eastAsia="id-ID"/>
        </w:rPr>
        <w:t xml:space="preserve"> </w:t>
      </w:r>
      <w:proofErr w:type="spellStart"/>
      <w:r w:rsidR="00A34FF3" w:rsidRPr="00A34FF3">
        <w:rPr>
          <w:lang w:val="en-US" w:eastAsia="id-ID"/>
        </w:rPr>
        <w:t>bahwa</w:t>
      </w:r>
      <w:proofErr w:type="spellEnd"/>
      <w:r w:rsidR="00A34FF3" w:rsidRPr="00A34FF3">
        <w:rPr>
          <w:lang w:val="en-US" w:eastAsia="id-ID"/>
        </w:rPr>
        <w:t xml:space="preserve"> </w:t>
      </w:r>
      <w:proofErr w:type="spellStart"/>
      <w:r w:rsidR="00A34FF3" w:rsidRPr="00A34FF3">
        <w:rPr>
          <w:lang w:val="en-US" w:eastAsia="id-ID"/>
        </w:rPr>
        <w:t>kepentingan</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diperoleh</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sendiri</w:t>
      </w:r>
      <w:proofErr w:type="spellEnd"/>
      <w:r w:rsidR="00A34FF3" w:rsidRPr="00A34FF3">
        <w:rPr>
          <w:lang w:val="en-US" w:eastAsia="id-ID"/>
        </w:rPr>
        <w:t xml:space="preserve"> dan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mana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juga </w:t>
      </w:r>
      <w:proofErr w:type="spellStart"/>
      <w:r w:rsidR="00A34FF3" w:rsidRPr="00A34FF3">
        <w:rPr>
          <w:lang w:val="en-US" w:eastAsia="id-ID"/>
        </w:rPr>
        <w:t>berisi</w:t>
      </w:r>
      <w:proofErr w:type="spellEnd"/>
      <w:r w:rsidR="00A34FF3" w:rsidRPr="00A34FF3">
        <w:rPr>
          <w:lang w:val="en-US" w:eastAsia="id-ID"/>
        </w:rPr>
        <w:t xml:space="preserve"> </w:t>
      </w:r>
      <w:proofErr w:type="spellStart"/>
      <w:r w:rsidR="00A34FF3" w:rsidRPr="00A34FF3">
        <w:rPr>
          <w:lang w:val="en-US" w:eastAsia="id-ID"/>
        </w:rPr>
        <w:t>wawasan</w:t>
      </w:r>
      <w:proofErr w:type="spellEnd"/>
      <w:r w:rsidR="00A34FF3" w:rsidRPr="00A34FF3">
        <w:rPr>
          <w:lang w:val="en-US" w:eastAsia="id-ID"/>
        </w:rPr>
        <w:t xml:space="preserve"> yang </w:t>
      </w:r>
      <w:proofErr w:type="spellStart"/>
      <w:r w:rsidR="00A34FF3" w:rsidRPr="00A34FF3">
        <w:rPr>
          <w:lang w:val="en-US" w:eastAsia="id-ID"/>
        </w:rPr>
        <w:t>berguna</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membantu</w:t>
      </w:r>
      <w:proofErr w:type="spellEnd"/>
      <w:r w:rsidR="00A34FF3" w:rsidRPr="00A34FF3">
        <w:rPr>
          <w:lang w:val="en-US" w:eastAsia="id-ID"/>
        </w:rPr>
        <w:t xml:space="preserve"> </w:t>
      </w:r>
      <w:proofErr w:type="spellStart"/>
      <w:r w:rsidR="00A34FF3" w:rsidRPr="00A34FF3">
        <w:rPr>
          <w:lang w:val="en-US" w:eastAsia="id-ID"/>
        </w:rPr>
        <w:t>meningkatkan</w:t>
      </w:r>
      <w:proofErr w:type="spellEnd"/>
      <w:r w:rsidR="00A34FF3" w:rsidRPr="00A34FF3">
        <w:rPr>
          <w:lang w:val="en-US" w:eastAsia="id-ID"/>
        </w:rPr>
        <w:t xml:space="preserve"> </w:t>
      </w:r>
      <w:proofErr w:type="spellStart"/>
      <w:r w:rsidR="00A34FF3" w:rsidRPr="00A34FF3">
        <w:rPr>
          <w:lang w:val="en-US" w:eastAsia="id-ID"/>
        </w:rPr>
        <w:t>kinerja</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proofErr w:type="spellStart"/>
      <w:r w:rsidR="00A34FF3" w:rsidRPr="00A34FF3">
        <w:rPr>
          <w:lang w:val="en-US" w:eastAsia="id-ID"/>
        </w:rPr>
        <w:t>Menurut</w:t>
      </w:r>
      <w:proofErr w:type="spellEnd"/>
      <w:r w:rsidR="00A34FF3" w:rsidRPr="00A34FF3">
        <w:rPr>
          <w:lang w:val="en-US" w:eastAsia="id-ID"/>
        </w:rPr>
        <w:t xml:space="preserve"> </w:t>
      </w:r>
      <w:proofErr w:type="spellStart"/>
      <w:r w:rsidR="00A34FF3" w:rsidRPr="00A34FF3">
        <w:rPr>
          <w:lang w:val="en-US" w:eastAsia="id-ID"/>
        </w:rPr>
        <w:t>algoritm</w:t>
      </w:r>
      <w:r w:rsidR="000E64DA">
        <w:rPr>
          <w:lang w:val="en-US" w:eastAsia="id-ID"/>
        </w:rPr>
        <w:t>a</w:t>
      </w:r>
      <w:proofErr w:type="spellEnd"/>
      <w:r w:rsidR="00A34FF3" w:rsidRPr="00A34FF3">
        <w:rPr>
          <w:lang w:val="en-US" w:eastAsia="id-ID"/>
        </w:rPr>
        <w:t xml:space="preserve"> yang </w:t>
      </w:r>
      <w:proofErr w:type="spellStart"/>
      <w:r w:rsidR="00A34FF3" w:rsidRPr="00A34FF3">
        <w:rPr>
          <w:lang w:val="en-US" w:eastAsia="id-ID"/>
        </w:rPr>
        <w:t>diusulkan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r w:rsidR="003B108D">
        <w:rPr>
          <w:lang w:val="en-US" w:eastAsia="id-ID"/>
        </w:rPr>
        <w:t>WS</w:t>
      </w:r>
      <w:r w:rsidR="003B108D">
        <w:rPr>
          <w:vertAlign w:val="subscript"/>
          <w:lang w:val="en-US" w:eastAsia="id-ID"/>
        </w:rPr>
        <w:t>s</w:t>
      </w:r>
      <w:r w:rsidR="00A34FF3" w:rsidRPr="00A34FF3">
        <w:rPr>
          <w:lang w:val="en-US" w:eastAsia="id-ID"/>
        </w:rPr>
        <w:t xml:space="preserve"> 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r w:rsidR="00A34FF3" w:rsidRPr="00A34FF3">
        <w:rPr>
          <w:lang w:val="en-US" w:eastAsia="id-ID"/>
        </w:rPr>
        <w:t xml:space="preserve"> pada </w:t>
      </w:r>
      <w:proofErr w:type="spellStart"/>
      <w:r w:rsidR="00A34FF3" w:rsidRPr="00A34FF3">
        <w:rPr>
          <w:lang w:val="en-US" w:eastAsia="id-ID"/>
        </w:rPr>
        <w:t>langkah</w:t>
      </w:r>
      <w:proofErr w:type="spellEnd"/>
      <w:r w:rsidR="00A34FF3" w:rsidRPr="00A34FF3">
        <w:rPr>
          <w:lang w:val="en-US" w:eastAsia="id-ID"/>
        </w:rPr>
        <w:t xml:space="preserve"> </w:t>
      </w:r>
      <w:proofErr w:type="spellStart"/>
      <w:r w:rsidR="00A34FF3" w:rsidRPr="00A34FF3">
        <w:rPr>
          <w:lang w:val="en-US" w:eastAsia="id-ID"/>
        </w:rPr>
        <w:t>sebelumnya</w:t>
      </w:r>
      <w:proofErr w:type="spellEnd"/>
      <w:r w:rsidR="00A34FF3" w:rsidRPr="00A34FF3">
        <w:rPr>
          <w:lang w:val="en-US" w:eastAsia="id-ID"/>
        </w:rPr>
        <w:t xml:space="preserve"> </w:t>
      </w:r>
      <w:proofErr w:type="spellStart"/>
      <w:r w:rsidR="00A34FF3" w:rsidRPr="00A34FF3">
        <w:rPr>
          <w:lang w:val="en-US" w:eastAsia="id-ID"/>
        </w:rPr>
        <w:t>dinormalisasi</w:t>
      </w:r>
      <w:proofErr w:type="spellEnd"/>
      <w:r w:rsidR="00A34FF3" w:rsidRPr="00A34FF3">
        <w:rPr>
          <w:lang w:val="en-US" w:eastAsia="id-ID"/>
        </w:rPr>
        <w:t xml:space="preserve"> </w:t>
      </w:r>
      <w:proofErr w:type="spellStart"/>
      <w:r w:rsidR="00A34FF3" w:rsidRPr="00A34FF3">
        <w:rPr>
          <w:lang w:val="en-US" w:eastAsia="id-ID"/>
        </w:rPr>
        <w:t>ke</w:t>
      </w:r>
      <w:proofErr w:type="spellEnd"/>
      <w:r w:rsidR="00A34FF3" w:rsidRPr="00A34FF3">
        <w:rPr>
          <w:lang w:val="en-US" w:eastAsia="id-ID"/>
        </w:rPr>
        <w:t xml:space="preserve"> </w:t>
      </w:r>
      <w:proofErr w:type="spellStart"/>
      <w:r w:rsidR="00A34FF3" w:rsidRPr="00A34FF3">
        <w:rPr>
          <w:lang w:val="en-US" w:eastAsia="id-ID"/>
        </w:rPr>
        <w:t>rentang</w:t>
      </w:r>
      <w:proofErr w:type="spellEnd"/>
      <w:r w:rsidR="00A34FF3" w:rsidRPr="00A34FF3">
        <w:rPr>
          <w:lang w:val="en-US" w:eastAsia="id-ID"/>
        </w:rPr>
        <w:t xml:space="preserve"> 0 dan 1.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selanjutnya</w:t>
      </w:r>
      <w:proofErr w:type="spellEnd"/>
      <w:r w:rsidR="00A34FF3" w:rsidRPr="00A34FF3">
        <w:rPr>
          <w:lang w:val="en-US" w:eastAsia="id-ID"/>
        </w:rPr>
        <w:t xml:space="preserve"> </w:t>
      </w:r>
      <w:proofErr w:type="spellStart"/>
      <w:r w:rsidR="00A34FF3" w:rsidRPr="00A34FF3">
        <w:rPr>
          <w:lang w:val="en-US" w:eastAsia="id-ID"/>
        </w:rPr>
        <w:t>disesuaikan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Pada </w:t>
      </w:r>
      <w:proofErr w:type="spellStart"/>
      <w:r w:rsidR="00A34FF3" w:rsidRPr="00A34FF3">
        <w:rPr>
          <w:lang w:val="en-US" w:eastAsia="id-ID"/>
        </w:rPr>
        <w:t>dasarnya</w:t>
      </w:r>
      <w:proofErr w:type="spellEnd"/>
      <w:r w:rsidR="00A34FF3" w:rsidRPr="00A34FF3">
        <w:rPr>
          <w:lang w:val="en-US" w:eastAsia="id-ID"/>
        </w:rPr>
        <w:t xml:space="preserve">, </w:t>
      </w:r>
      <w:proofErr w:type="spellStart"/>
      <w:r w:rsidR="00A34FF3" w:rsidRPr="00A34FF3">
        <w:rPr>
          <w:lang w:val="en-US" w:eastAsia="id-ID"/>
        </w:rPr>
        <w:t>vektor</w:t>
      </w:r>
      <w:proofErr w:type="spellEnd"/>
      <w:r w:rsidR="00A34FF3" w:rsidRPr="00A34FF3">
        <w:rPr>
          <w:lang w:val="en-US" w:eastAsia="id-ID"/>
        </w:rPr>
        <w:t xml:space="preserve"> kata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berdekatan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Kesamaan</w:t>
      </w:r>
      <w:proofErr w:type="spellEnd"/>
      <w:r w:rsidR="00A34FF3" w:rsidRPr="00A34FF3">
        <w:rPr>
          <w:lang w:val="en-US" w:eastAsia="id-ID"/>
        </w:rPr>
        <w:t xml:space="preserve"> </w:t>
      </w:r>
      <w:proofErr w:type="spellStart"/>
      <w:r w:rsidR="00A34FF3" w:rsidRPr="00A34FF3">
        <w:rPr>
          <w:lang w:val="en-US" w:eastAsia="id-ID"/>
        </w:rPr>
        <w:t>kosinus</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antara</w:t>
      </w:r>
      <w:proofErr w:type="spellEnd"/>
      <w:r w:rsidR="00A34FF3" w:rsidRPr="00A34FF3">
        <w:rPr>
          <w:lang w:val="en-US" w:eastAsia="id-ID"/>
        </w:rPr>
        <w:t xml:space="preserve"> 2 </w:t>
      </w:r>
      <w:proofErr w:type="spellStart"/>
      <w:r w:rsidR="00A34FF3" w:rsidRPr="00A34FF3">
        <w:rPr>
          <w:lang w:val="en-US" w:eastAsia="id-ID"/>
        </w:rPr>
        <w:t>vektor</w:t>
      </w:r>
      <w:proofErr w:type="spellEnd"/>
      <w:r w:rsidR="00A34FF3" w:rsidRPr="00A34FF3">
        <w:rPr>
          <w:lang w:val="en-US" w:eastAsia="id-ID"/>
        </w:rPr>
        <w:t xml:space="preserve"> kata </w:t>
      </w:r>
      <w:proofErr w:type="spellStart"/>
      <w:r w:rsidR="00A34FF3" w:rsidRPr="00A34FF3">
        <w:rPr>
          <w:lang w:val="en-US" w:eastAsia="id-ID"/>
        </w:rPr>
        <w:t>ini</w:t>
      </w:r>
      <w:proofErr w:type="spellEnd"/>
      <w:r w:rsidR="00A34FF3" w:rsidRPr="00A34FF3">
        <w:rPr>
          <w:lang w:val="en-US" w:eastAsia="id-ID"/>
        </w:rPr>
        <w:t xml:space="preserve">. Selain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sekumpulan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semua</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tempat</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dikumpulkan</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rata-rata di </w:t>
      </w:r>
      <w:proofErr w:type="spellStart"/>
      <w:r w:rsidR="00A34FF3" w:rsidRPr="00A34FF3">
        <w:rPr>
          <w:lang w:val="en-US" w:eastAsia="id-ID"/>
        </w:rPr>
        <w:t>seluruh</w:t>
      </w:r>
      <w:proofErr w:type="spellEnd"/>
      <w:r w:rsidR="00A34FF3" w:rsidRPr="00A34FF3">
        <w:rPr>
          <w:lang w:val="en-US" w:eastAsia="id-ID"/>
        </w:rPr>
        <w:t xml:space="preserve"> set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kemudian</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3B108D">
        <w:rPr>
          <w:lang w:val="en-US" w:eastAsia="id-ID"/>
        </w:rPr>
        <w:t>W</w:t>
      </w:r>
      <w:r w:rsidR="003B108D">
        <w:rPr>
          <w:vertAlign w:val="subscript"/>
          <w:lang w:val="en-US" w:eastAsia="id-ID"/>
        </w:rPr>
        <w:t>ij</w:t>
      </w:r>
      <w:proofErr w:type="spellEnd"/>
      <w:r w:rsidR="00A34FF3" w:rsidRPr="00A34FF3">
        <w:rPr>
          <w:lang w:val="en-US" w:eastAsia="id-ID"/>
        </w:rPr>
        <w:t xml:space="preserve"> </w:t>
      </w:r>
      <w:proofErr w:type="spellStart"/>
      <w:r w:rsidR="00A34FF3" w:rsidRPr="00A34FF3">
        <w:rPr>
          <w:lang w:val="en-US" w:eastAsia="id-ID"/>
        </w:rPr>
        <w:t>adalah</w:t>
      </w:r>
      <w:proofErr w:type="spellEnd"/>
      <w:r w:rsidR="00A34FF3" w:rsidRPr="00A34FF3">
        <w:rPr>
          <w:lang w:val="en-US" w:eastAsia="id-ID"/>
        </w:rPr>
        <w:t xml:space="preserve"> </w:t>
      </w:r>
      <w:proofErr w:type="spellStart"/>
      <w:r w:rsidR="00A34FF3" w:rsidRPr="00A34FF3">
        <w:rPr>
          <w:lang w:val="en-US" w:eastAsia="id-ID"/>
        </w:rPr>
        <w:t>perkalian</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rata-rata dan </w:t>
      </w:r>
      <w:proofErr w:type="spellStart"/>
      <w:r w:rsidR="00A34FF3" w:rsidRPr="00A34FF3">
        <w:rPr>
          <w:lang w:val="en-US" w:eastAsia="id-ID"/>
        </w:rPr>
        <w:t>kesamaan</w:t>
      </w:r>
      <w:proofErr w:type="spellEnd"/>
      <w:r w:rsidR="00A34FF3" w:rsidRPr="00A34FF3">
        <w:rPr>
          <w:lang w:val="en-US" w:eastAsia="id-ID"/>
        </w:rPr>
        <w:t xml:space="preserve"> kata. </w:t>
      </w:r>
      <w:proofErr w:type="spellStart"/>
      <w:r w:rsidR="00A34FF3" w:rsidRPr="00A34FF3">
        <w:rPr>
          <w:lang w:val="en-US" w:eastAsia="id-ID"/>
        </w:rPr>
        <w:t>Terakhir</w:t>
      </w:r>
      <w:proofErr w:type="spellEnd"/>
      <w:r w:rsidR="00A34FF3" w:rsidRPr="00A34FF3">
        <w:rPr>
          <w:lang w:val="en-US" w:eastAsia="id-ID"/>
        </w:rPr>
        <w:t xml:space="preserve">, </w:t>
      </w:r>
      <w:proofErr w:type="spellStart"/>
      <w:r w:rsidR="00A34FF3" w:rsidRPr="00A34FF3">
        <w:rPr>
          <w:lang w:val="en-US" w:eastAsia="id-ID"/>
        </w:rPr>
        <w:t>rumus</w:t>
      </w:r>
      <w:proofErr w:type="spellEnd"/>
      <w:r w:rsidR="00A34FF3" w:rsidRPr="00A34FF3">
        <w:rPr>
          <w:lang w:val="en-US" w:eastAsia="id-ID"/>
        </w:rPr>
        <w:t xml:space="preserve"> </w:t>
      </w:r>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r w:rsidR="00A34FF3" w:rsidRPr="00A34FF3">
        <w:rPr>
          <w:lang w:val="en-US" w:eastAsia="id-ID"/>
        </w:rPr>
        <w:t xml:space="preserve"> </w:t>
      </w:r>
      <w:proofErr w:type="spellStart"/>
      <w:r w:rsidR="00A34FF3" w:rsidRPr="00A34FF3">
        <w:rPr>
          <w:lang w:val="en-US" w:eastAsia="id-ID"/>
        </w:rPr>
        <w:t>berbobot</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A34FF3" w:rsidRPr="00A34FF3">
        <w:rPr>
          <w:lang w:val="en-US" w:eastAsia="id-ID"/>
        </w:rPr>
        <w:t>diulangi</w:t>
      </w:r>
      <w:proofErr w:type="spellEnd"/>
      <w:r w:rsidR="00A34FF3" w:rsidRPr="00A34FF3">
        <w:rPr>
          <w:lang w:val="en-US" w:eastAsia="id-ID"/>
        </w:rPr>
        <w:t xml:space="preserve"> </w:t>
      </w:r>
      <w:proofErr w:type="spellStart"/>
      <w:r w:rsidR="00A34FF3" w:rsidRPr="00A34FF3">
        <w:rPr>
          <w:lang w:val="en-US" w:eastAsia="id-ID"/>
        </w:rPr>
        <w:t>hingga</w:t>
      </w:r>
      <w:proofErr w:type="spellEnd"/>
      <w:r w:rsidR="00A34FF3" w:rsidRPr="00A34FF3">
        <w:rPr>
          <w:lang w:val="en-US" w:eastAsia="id-ID"/>
        </w:rPr>
        <w:t xml:space="preserve"> </w:t>
      </w:r>
      <w:proofErr w:type="spellStart"/>
      <w:r w:rsidR="00A34FF3" w:rsidRPr="00A34FF3">
        <w:rPr>
          <w:lang w:val="en-US" w:eastAsia="id-ID"/>
        </w:rPr>
        <w:t>konvergensi</w:t>
      </w:r>
      <w:proofErr w:type="spellEnd"/>
      <w:r w:rsidR="00A34FF3" w:rsidRPr="00A34FF3">
        <w:rPr>
          <w:lang w:val="en-US" w:eastAsia="id-ID"/>
        </w:rPr>
        <w:t xml:space="preserve">. Skor </w:t>
      </w:r>
      <w:proofErr w:type="spellStart"/>
      <w:r w:rsidR="00A34FF3" w:rsidRPr="00A34FF3">
        <w:rPr>
          <w:lang w:val="en-US" w:eastAsia="id-ID"/>
        </w:rPr>
        <w:t>akhir</w:t>
      </w:r>
      <w:proofErr w:type="spellEnd"/>
      <w:r w:rsidR="00A34FF3" w:rsidRPr="00A34FF3">
        <w:rPr>
          <w:lang w:val="en-US" w:eastAsia="id-ID"/>
        </w:rPr>
        <w:t xml:space="preserve"> </w:t>
      </w:r>
      <w:proofErr w:type="spellStart"/>
      <w:r>
        <w:rPr>
          <w:lang w:val="en-US" w:eastAsia="id-ID"/>
        </w:rPr>
        <w:t>WS</w:t>
      </w:r>
      <w:r>
        <w:rPr>
          <w:vertAlign w:val="subscript"/>
          <w:lang w:val="en-US" w:eastAsia="id-ID"/>
        </w:rPr>
        <w:t>w</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diambil</w:t>
      </w:r>
      <w:r w:rsidR="00A34FF3">
        <w:rPr>
          <w:lang w:val="en-US" w:eastAsia="id-ID"/>
        </w:rPr>
        <w:t>.</w:t>
      </w:r>
      <w:proofErr w:type="spellEnd"/>
    </w:p>
    <w:p w14:paraId="3D43F7E1" w14:textId="42C78FA7" w:rsidR="00A34FF3" w:rsidRDefault="00A34FF3" w:rsidP="004E1E6C">
      <w:pPr>
        <w:ind w:left="709"/>
        <w:rPr>
          <w:lang w:val="en-US" w:eastAsia="id-ID"/>
        </w:rPr>
      </w:pPr>
      <w:r w:rsidRPr="00A34FF3">
        <w:rPr>
          <w:lang w:val="en-US" w:eastAsia="id-ID"/>
        </w:rPr>
        <w:t xml:space="preserve">Setelah </w:t>
      </w:r>
      <w:proofErr w:type="spellStart"/>
      <w:r w:rsidRPr="00A34FF3">
        <w:rPr>
          <w:lang w:val="en-US" w:eastAsia="id-ID"/>
        </w:rPr>
        <w:t>mengurutkan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kata </w:t>
      </w:r>
      <w:proofErr w:type="spellStart"/>
      <w:r w:rsidRPr="00A34FF3">
        <w:rPr>
          <w:lang w:val="en-US" w:eastAsia="id-ID"/>
        </w:rPr>
        <w:t>terakhir</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urutan</w:t>
      </w:r>
      <w:proofErr w:type="spellEnd"/>
      <w:r w:rsidRPr="00A34FF3">
        <w:rPr>
          <w:lang w:val="en-US" w:eastAsia="id-ID"/>
        </w:rPr>
        <w:t xml:space="preserve"> </w:t>
      </w:r>
      <w:proofErr w:type="spellStart"/>
      <w:r w:rsidRPr="00A34FF3">
        <w:rPr>
          <w:lang w:val="en-US" w:eastAsia="id-ID"/>
        </w:rPr>
        <w:t>terbalik</w:t>
      </w:r>
      <w:proofErr w:type="spellEnd"/>
      <w:r w:rsidR="004E1E6C">
        <w:rPr>
          <w:lang w:val="en-US" w:eastAsia="id-ID"/>
        </w:rPr>
        <w:t xml:space="preserve"> (</w:t>
      </w:r>
      <w:proofErr w:type="spellStart"/>
      <w:r w:rsidR="004E1E6C">
        <w:rPr>
          <w:lang w:val="en-US" w:eastAsia="id-ID"/>
        </w:rPr>
        <w:t>besar</w:t>
      </w:r>
      <w:proofErr w:type="spellEnd"/>
      <w:r w:rsidR="004E1E6C">
        <w:rPr>
          <w:lang w:val="en-US" w:eastAsia="id-ID"/>
        </w:rPr>
        <w:t xml:space="preserve"> </w:t>
      </w:r>
      <w:proofErr w:type="spellStart"/>
      <w:r w:rsidR="004E1E6C">
        <w:rPr>
          <w:lang w:val="en-US" w:eastAsia="id-ID"/>
        </w:rPr>
        <w:t>ke</w:t>
      </w:r>
      <w:proofErr w:type="spellEnd"/>
      <w:r w:rsidR="004E1E6C">
        <w:rPr>
          <w:lang w:val="en-US" w:eastAsia="id-ID"/>
        </w:rPr>
        <w:t xml:space="preserve"> </w:t>
      </w:r>
      <w:proofErr w:type="spellStart"/>
      <w:r w:rsidR="004E1E6C">
        <w:rPr>
          <w:lang w:val="en-US" w:eastAsia="id-ID"/>
        </w:rPr>
        <w:t>kecil</w:t>
      </w:r>
      <w:proofErr w:type="spellEnd"/>
      <w:r w:rsidR="004E1E6C">
        <w:rPr>
          <w:lang w:val="en-US" w:eastAsia="id-ID"/>
        </w:rPr>
        <w:t>)</w:t>
      </w:r>
      <w:r w:rsidRPr="00A34FF3">
        <w:rPr>
          <w:lang w:val="en-US" w:eastAsia="id-ID"/>
        </w:rPr>
        <w:t xml:space="preserve">, kata-kata yang </w:t>
      </w:r>
      <w:proofErr w:type="spellStart"/>
      <w:r w:rsidRPr="00A34FF3">
        <w:rPr>
          <w:lang w:val="en-US" w:eastAsia="id-ID"/>
        </w:rPr>
        <w:t>sesuai</w:t>
      </w:r>
      <w:proofErr w:type="spellEnd"/>
      <w:r w:rsidRPr="00A34FF3">
        <w:rPr>
          <w:lang w:val="en-US" w:eastAsia="id-ID"/>
        </w:rPr>
        <w:t xml:space="preserve"> </w:t>
      </w:r>
      <w:proofErr w:type="spellStart"/>
      <w:r w:rsidRPr="00A34FF3">
        <w:rPr>
          <w:lang w:val="en-US" w:eastAsia="id-ID"/>
        </w:rPr>
        <w:t>dengan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w:t>
      </w:r>
      <w:proofErr w:type="spellStart"/>
      <w:r w:rsidRPr="00A34FF3">
        <w:rPr>
          <w:lang w:val="en-US" w:eastAsia="id-ID"/>
        </w:rPr>
        <w:t>teratas</w:t>
      </w:r>
      <w:proofErr w:type="spellEnd"/>
      <w:r w:rsidRPr="00A34FF3">
        <w:rPr>
          <w:lang w:val="en-US" w:eastAsia="id-ID"/>
        </w:rPr>
        <w:t xml:space="preserve"> </w:t>
      </w:r>
      <w:proofErr w:type="spellStart"/>
      <w:r w:rsidRPr="00A34FF3">
        <w:rPr>
          <w:lang w:val="en-US" w:eastAsia="id-ID"/>
        </w:rPr>
        <w:t>dikumpulkan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w:t>
      </w:r>
      <w:proofErr w:type="spellStart"/>
      <w:r w:rsidRPr="00A34FF3">
        <w:rPr>
          <w:lang w:val="en-US" w:eastAsia="id-ID"/>
        </w:rPr>
        <w:t>ini</w:t>
      </w:r>
      <w:proofErr w:type="spellEnd"/>
      <w:r w:rsidRPr="00A34FF3">
        <w:rPr>
          <w:lang w:val="en-US" w:eastAsia="id-ID"/>
        </w:rPr>
        <w:t xml:space="preserve"> </w:t>
      </w:r>
      <w:proofErr w:type="spellStart"/>
      <w:r w:rsidRPr="00A34FF3">
        <w:rPr>
          <w:lang w:val="en-US" w:eastAsia="id-ID"/>
        </w:rPr>
        <w:t>diproses</w:t>
      </w:r>
      <w:proofErr w:type="spellEnd"/>
      <w:r w:rsidRPr="00A34FF3">
        <w:rPr>
          <w:lang w:val="en-US" w:eastAsia="id-ID"/>
        </w:rPr>
        <w:t xml:space="preserve"> </w:t>
      </w:r>
      <w:proofErr w:type="spellStart"/>
      <w:r w:rsidRPr="00A34FF3">
        <w:rPr>
          <w:lang w:val="en-US" w:eastAsia="id-ID"/>
        </w:rPr>
        <w:t>pasca</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mencari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multi-kata. </w:t>
      </w:r>
      <w:proofErr w:type="spellStart"/>
      <w:r w:rsidRPr="00A34FF3">
        <w:rPr>
          <w:lang w:val="en-US" w:eastAsia="id-ID"/>
        </w:rPr>
        <w:t>Secara</w:t>
      </w:r>
      <w:proofErr w:type="spellEnd"/>
      <w:r w:rsidRPr="00A34FF3">
        <w:rPr>
          <w:lang w:val="en-US" w:eastAsia="id-ID"/>
        </w:rPr>
        <w:t xml:space="preserve"> </w:t>
      </w:r>
      <w:proofErr w:type="spellStart"/>
      <w:r w:rsidRPr="00A34FF3">
        <w:rPr>
          <w:lang w:val="en-US" w:eastAsia="id-ID"/>
        </w:rPr>
        <w:t>khusus</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yang </w:t>
      </w:r>
      <w:proofErr w:type="spellStart"/>
      <w:r w:rsidRPr="00A34FF3">
        <w:rPr>
          <w:lang w:val="en-US" w:eastAsia="id-ID"/>
        </w:rPr>
        <w:t>berdekatan</w:t>
      </w:r>
      <w:proofErr w:type="spellEnd"/>
      <w:r w:rsidRPr="00A34FF3">
        <w:rPr>
          <w:lang w:val="en-US" w:eastAsia="id-ID"/>
        </w:rPr>
        <w:t xml:space="preserve"> yang </w:t>
      </w:r>
      <w:proofErr w:type="spellStart"/>
      <w:r w:rsidRPr="00A34FF3">
        <w:rPr>
          <w:lang w:val="en-US" w:eastAsia="id-ID"/>
        </w:rPr>
        <w:t>terdapat</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dokumen</w:t>
      </w:r>
      <w:proofErr w:type="spellEnd"/>
      <w:r w:rsidRPr="00A34FF3">
        <w:rPr>
          <w:lang w:val="en-US" w:eastAsia="id-ID"/>
        </w:rPr>
        <w:t xml:space="preserve"> </w:t>
      </w:r>
      <w:proofErr w:type="spellStart"/>
      <w:r w:rsidRPr="00A34FF3">
        <w:rPr>
          <w:lang w:val="en-US" w:eastAsia="id-ID"/>
        </w:rPr>
        <w:t>asli</w:t>
      </w:r>
      <w:proofErr w:type="spellEnd"/>
      <w:r w:rsidRPr="00A34FF3">
        <w:rPr>
          <w:lang w:val="en-US" w:eastAsia="id-ID"/>
        </w:rPr>
        <w:t xml:space="preserve"> </w:t>
      </w:r>
      <w:proofErr w:type="spellStart"/>
      <w:r w:rsidRPr="00A34FF3">
        <w:rPr>
          <w:lang w:val="en-US" w:eastAsia="id-ID"/>
        </w:rPr>
        <w:t>digabungkan</w:t>
      </w:r>
      <w:proofErr w:type="spellEnd"/>
      <w:r w:rsidRPr="00A34FF3">
        <w:rPr>
          <w:lang w:val="en-US" w:eastAsia="id-ID"/>
        </w:rPr>
        <w:t xml:space="preserve"> </w:t>
      </w:r>
      <w:proofErr w:type="spellStart"/>
      <w:r w:rsidRPr="00A34FF3">
        <w:rPr>
          <w:lang w:val="en-US" w:eastAsia="id-ID"/>
        </w:rPr>
        <w:t>menjadi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frase</w:t>
      </w:r>
      <w:proofErr w:type="spellEnd"/>
      <w:r w:rsidRPr="00A34FF3">
        <w:rPr>
          <w:lang w:val="en-US" w:eastAsia="id-ID"/>
        </w:rPr>
        <w:t xml:space="preserve"> </w:t>
      </w:r>
      <w:proofErr w:type="spellStart"/>
      <w:r w:rsidRPr="00A34FF3">
        <w:rPr>
          <w:lang w:val="en-US" w:eastAsia="id-ID"/>
        </w:rPr>
        <w:t>tunggal</w:t>
      </w:r>
      <w:proofErr w:type="spellEnd"/>
      <w:r w:rsidRPr="00A34FF3">
        <w:rPr>
          <w:lang w:val="en-US" w:eastAsia="id-ID"/>
        </w:rPr>
        <w:t>.</w:t>
      </w:r>
    </w:p>
    <w:p w14:paraId="7ED44D61" w14:textId="77777777" w:rsidR="007C0C7F" w:rsidRDefault="007C0C7F" w:rsidP="007C0C7F">
      <w:pPr>
        <w:pStyle w:val="Heading2"/>
      </w:pPr>
      <w:bookmarkStart w:id="24" w:name="_Toc70973680"/>
      <w:r>
        <w:t xml:space="preserve">F.5 </w:t>
      </w:r>
      <w:r>
        <w:rPr>
          <w:i/>
          <w:iCs/>
        </w:rPr>
        <w:t>Text P</w:t>
      </w:r>
      <w:r w:rsidRPr="00652BF4">
        <w:rPr>
          <w:i/>
          <w:iCs/>
        </w:rPr>
        <w:t>reprocessing</w:t>
      </w:r>
      <w:bookmarkEnd w:id="24"/>
    </w:p>
    <w:p w14:paraId="31A986A3" w14:textId="5C4CE4FF" w:rsidR="007C0C7F" w:rsidRPr="00C2342A" w:rsidRDefault="008777C3" w:rsidP="007C0C7F">
      <w:pPr>
        <w:rPr>
          <w:lang w:val="en-US"/>
        </w:rPr>
      </w:pPr>
      <w:r>
        <w:rPr>
          <w:i/>
          <w:iCs/>
          <w:lang w:val="en-US" w:eastAsia="id-ID"/>
        </w:rPr>
        <w:t xml:space="preserve">Text </w:t>
      </w:r>
      <w:r w:rsidRPr="008777C3">
        <w:rPr>
          <w:i/>
          <w:iCs/>
          <w:lang w:val="en-US" w:eastAsia="id-ID"/>
        </w:rPr>
        <w:t>Preprocessing</w:t>
      </w:r>
      <w:r>
        <w:rPr>
          <w:i/>
          <w:iCs/>
          <w:lang w:val="en-US" w:eastAsia="id-ID"/>
        </w:rPr>
        <w:t xml:space="preserve"> </w:t>
      </w:r>
      <w:proofErr w:type="spellStart"/>
      <w:r w:rsidRPr="008777C3">
        <w:rPr>
          <w:lang w:val="en-US" w:eastAsia="id-ID"/>
        </w:rPr>
        <w:t>adalah</w:t>
      </w:r>
      <w:proofErr w:type="spellEnd"/>
      <w:r w:rsidRPr="008777C3">
        <w:rPr>
          <w:lang w:val="en-US" w:eastAsia="id-ID"/>
        </w:rPr>
        <w:t xml:space="preserve"> </w:t>
      </w:r>
      <w:proofErr w:type="spellStart"/>
      <w:r w:rsidRPr="008777C3">
        <w:rPr>
          <w:lang w:val="en-US" w:eastAsia="id-ID"/>
        </w:rPr>
        <w:t>suatu</w:t>
      </w:r>
      <w:proofErr w:type="spellEnd"/>
      <w:r w:rsidRPr="008777C3">
        <w:rPr>
          <w:lang w:val="en-US" w:eastAsia="id-ID"/>
        </w:rPr>
        <w:t xml:space="preserve"> </w:t>
      </w:r>
      <w:proofErr w:type="spellStart"/>
      <w:r w:rsidRPr="008777C3">
        <w:rPr>
          <w:lang w:val="en-US" w:eastAsia="id-ID"/>
        </w:rPr>
        <w:t>tahapan</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teks</w:t>
      </w:r>
      <w:proofErr w:type="spellEnd"/>
      <w:r w:rsidRPr="008777C3">
        <w:rPr>
          <w:lang w:val="en-US" w:eastAsia="id-ID"/>
        </w:rPr>
        <w:t xml:space="preserve"> </w:t>
      </w:r>
      <w:proofErr w:type="spellStart"/>
      <w:r w:rsidRPr="008777C3">
        <w:rPr>
          <w:lang w:val="en-US" w:eastAsia="id-ID"/>
        </w:rPr>
        <w:t>asli</w:t>
      </w:r>
      <w:proofErr w:type="spellEnd"/>
      <w:r w:rsidRPr="008777C3">
        <w:rPr>
          <w:lang w:val="en-US" w:eastAsia="id-ID"/>
        </w:rPr>
        <w:t xml:space="preserve"> </w:t>
      </w:r>
      <w:proofErr w:type="spellStart"/>
      <w:r w:rsidRPr="008777C3">
        <w:rPr>
          <w:lang w:val="en-US" w:eastAsia="id-ID"/>
        </w:rPr>
        <w:t>sebagai</w:t>
      </w:r>
      <w:proofErr w:type="spellEnd"/>
      <w:r w:rsidRPr="008777C3">
        <w:rPr>
          <w:lang w:val="en-US" w:eastAsia="id-ID"/>
        </w:rPr>
        <w:t xml:space="preserve"> </w:t>
      </w:r>
      <w:proofErr w:type="spellStart"/>
      <w:r w:rsidRPr="008777C3">
        <w:rPr>
          <w:lang w:val="en-US" w:eastAsia="id-ID"/>
        </w:rPr>
        <w:t>masukan</w:t>
      </w:r>
      <w:proofErr w:type="spellEnd"/>
      <w:r w:rsidRPr="008777C3">
        <w:rPr>
          <w:lang w:val="en-US" w:eastAsia="id-ID"/>
        </w:rPr>
        <w:t xml:space="preserve"> dan </w:t>
      </w:r>
      <w:proofErr w:type="spellStart"/>
      <w:r w:rsidRPr="008777C3">
        <w:rPr>
          <w:lang w:val="en-US" w:eastAsia="id-ID"/>
        </w:rPr>
        <w:t>menerapkan</w:t>
      </w:r>
      <w:proofErr w:type="spellEnd"/>
      <w:r w:rsidRPr="008777C3">
        <w:rPr>
          <w:lang w:val="en-US" w:eastAsia="id-ID"/>
        </w:rPr>
        <w:t xml:space="preserve"> </w:t>
      </w:r>
      <w:proofErr w:type="spellStart"/>
      <w:r w:rsidRPr="008777C3">
        <w:rPr>
          <w:lang w:val="en-US" w:eastAsia="id-ID"/>
        </w:rPr>
        <w:t>beberapa</w:t>
      </w:r>
      <w:proofErr w:type="spellEnd"/>
      <w:r w:rsidR="00721A11">
        <w:rPr>
          <w:lang w:val="en-US" w:eastAsia="id-ID"/>
        </w:rPr>
        <w:t xml:space="preserve"> </w:t>
      </w:r>
      <w:proofErr w:type="spellStart"/>
      <w:r w:rsidRPr="008777C3">
        <w:rPr>
          <w:lang w:val="en-US" w:eastAsia="id-ID"/>
        </w:rPr>
        <w:t>rutinitas</w:t>
      </w:r>
      <w:proofErr w:type="spellEnd"/>
      <w:r w:rsidRPr="008777C3">
        <w:rPr>
          <w:lang w:val="en-US" w:eastAsia="id-ID"/>
        </w:rPr>
        <w:t xml:space="preserve"> </w:t>
      </w:r>
      <w:proofErr w:type="spellStart"/>
      <w:r w:rsidRPr="008777C3">
        <w:rPr>
          <w:lang w:val="en-US" w:eastAsia="id-ID"/>
        </w:rPr>
        <w:t>dasar</w:t>
      </w:r>
      <w:proofErr w:type="spellEnd"/>
      <w:r w:rsidRPr="008777C3">
        <w:rPr>
          <w:lang w:val="en-US" w:eastAsia="id-ID"/>
        </w:rPr>
        <w:t xml:space="preserve"> </w:t>
      </w:r>
      <w:proofErr w:type="spellStart"/>
      <w:r w:rsidRPr="008777C3">
        <w:rPr>
          <w:lang w:val="en-US" w:eastAsia="id-ID"/>
        </w:rPr>
        <w:t>untuk</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atau</w:t>
      </w:r>
      <w:proofErr w:type="spellEnd"/>
      <w:r w:rsidRPr="008777C3">
        <w:rPr>
          <w:lang w:val="en-US" w:eastAsia="id-ID"/>
        </w:rPr>
        <w:t xml:space="preserve"> </w:t>
      </w:r>
      <w:proofErr w:type="spellStart"/>
      <w:r w:rsidRPr="008777C3">
        <w:rPr>
          <w:lang w:val="en-US" w:eastAsia="id-ID"/>
        </w:rPr>
        <w:t>menghilangkan</w:t>
      </w:r>
      <w:proofErr w:type="spellEnd"/>
      <w:r w:rsidRPr="008777C3">
        <w:rPr>
          <w:lang w:val="en-US" w:eastAsia="id-ID"/>
        </w:rPr>
        <w:t xml:space="preserve"> </w:t>
      </w:r>
      <w:proofErr w:type="spellStart"/>
      <w:r w:rsidRPr="008777C3">
        <w:rPr>
          <w:lang w:val="en-US" w:eastAsia="id-ID"/>
        </w:rPr>
        <w:t>unsur</w:t>
      </w:r>
      <w:proofErr w:type="spellEnd"/>
      <w:r w:rsidRPr="008777C3">
        <w:rPr>
          <w:lang w:val="en-US" w:eastAsia="id-ID"/>
        </w:rPr>
        <w:t xml:space="preserve"> </w:t>
      </w:r>
      <w:proofErr w:type="spellStart"/>
      <w:r w:rsidRPr="008777C3">
        <w:rPr>
          <w:lang w:val="en-US" w:eastAsia="id-ID"/>
        </w:rPr>
        <w:t>tekstual</w:t>
      </w:r>
      <w:proofErr w:type="spellEnd"/>
      <w:r w:rsidR="00C2342A">
        <w:rPr>
          <w:lang w:val="en-US" w:eastAsia="id-ID"/>
        </w:rPr>
        <w:t xml:space="preserve"> </w:t>
      </w:r>
      <w:r w:rsidRPr="008777C3">
        <w:rPr>
          <w:lang w:val="en-US" w:eastAsia="id-ID"/>
        </w:rPr>
        <w:t xml:space="preserve">yang </w:t>
      </w:r>
      <w:proofErr w:type="spellStart"/>
      <w:r w:rsidRPr="008777C3">
        <w:rPr>
          <w:lang w:val="en-US" w:eastAsia="id-ID"/>
        </w:rPr>
        <w:t>tidak</w:t>
      </w:r>
      <w:proofErr w:type="spellEnd"/>
      <w:r w:rsidRPr="008777C3">
        <w:rPr>
          <w:lang w:val="en-US" w:eastAsia="id-ID"/>
        </w:rPr>
        <w:t xml:space="preserve"> </w:t>
      </w:r>
      <w:proofErr w:type="spellStart"/>
      <w:r w:rsidRPr="008777C3">
        <w:rPr>
          <w:lang w:val="en-US" w:eastAsia="id-ID"/>
        </w:rPr>
        <w:t>berguna</w:t>
      </w:r>
      <w:proofErr w:type="spellEnd"/>
      <w:r w:rsidRPr="008777C3">
        <w:rPr>
          <w:lang w:val="en-US" w:eastAsia="id-ID"/>
        </w:rPr>
        <w:t xml:space="preserve"> </w:t>
      </w:r>
      <w:proofErr w:type="spellStart"/>
      <w:r w:rsidRPr="008777C3">
        <w:rPr>
          <w:lang w:val="en-US" w:eastAsia="id-ID"/>
        </w:rPr>
        <w:t>dalam</w:t>
      </w:r>
      <w:proofErr w:type="spellEnd"/>
      <w:r w:rsidRPr="008777C3">
        <w:rPr>
          <w:lang w:val="en-US" w:eastAsia="id-ID"/>
        </w:rPr>
        <w:t xml:space="preserve"> </w:t>
      </w:r>
      <w:proofErr w:type="spellStart"/>
      <w:r w:rsidRPr="008777C3">
        <w:rPr>
          <w:lang w:val="en-US" w:eastAsia="id-ID"/>
        </w:rPr>
        <w:t>pengolahan</w:t>
      </w:r>
      <w:proofErr w:type="spellEnd"/>
      <w:r w:rsidRPr="008777C3">
        <w:rPr>
          <w:lang w:val="en-US" w:eastAsia="id-ID"/>
        </w:rPr>
        <w:t xml:space="preserve"> </w:t>
      </w:r>
      <w:proofErr w:type="spellStart"/>
      <w:r w:rsidRPr="008777C3">
        <w:rPr>
          <w:lang w:val="en-US" w:eastAsia="id-ID"/>
        </w:rPr>
        <w:t>lebih</w:t>
      </w:r>
      <w:proofErr w:type="spellEnd"/>
      <w:r w:rsidRPr="008777C3">
        <w:rPr>
          <w:lang w:val="en-US" w:eastAsia="id-ID"/>
        </w:rPr>
        <w:t xml:space="preserve"> </w:t>
      </w:r>
      <w:proofErr w:type="spellStart"/>
      <w:r w:rsidRPr="008777C3">
        <w:rPr>
          <w:lang w:val="en-US" w:eastAsia="id-ID"/>
        </w:rPr>
        <w:t>lanjut</w:t>
      </w:r>
      <w:proofErr w:type="spellEnd"/>
      <w:r w:rsidR="00721A11">
        <w:rPr>
          <w:lang w:val="en-US" w:eastAsia="id-ID"/>
        </w:rPr>
        <w:t xml:space="preserve"> </w:t>
      </w:r>
      <w:r w:rsidR="00721A11">
        <w:rPr>
          <w:lang w:val="en-US" w:eastAsia="id-ID"/>
        </w:rPr>
        <w:lastRenderedPageBreak/>
        <w:fldChar w:fldCharType="begin" w:fldLock="1"/>
      </w:r>
      <w:r w:rsidR="00A040AC">
        <w:rPr>
          <w:lang w:val="en-US" w:eastAsia="id-ID"/>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721A11">
        <w:rPr>
          <w:lang w:val="en-US" w:eastAsia="id-ID"/>
        </w:rPr>
        <w:fldChar w:fldCharType="separate"/>
      </w:r>
      <w:r w:rsidR="00721A11" w:rsidRPr="00721A11">
        <w:rPr>
          <w:noProof/>
          <w:lang w:val="en-US" w:eastAsia="id-ID"/>
        </w:rPr>
        <w:t>(Najjichah et al., 2019)</w:t>
      </w:r>
      <w:r w:rsidR="00721A11">
        <w:rPr>
          <w:lang w:val="en-US" w:eastAsia="id-ID"/>
        </w:rPr>
        <w:fldChar w:fldCharType="end"/>
      </w:r>
      <w:r>
        <w:rPr>
          <w:i/>
          <w:iCs/>
          <w:lang w:val="en-US" w:eastAsia="id-ID"/>
        </w:rPr>
        <w:t>.</w:t>
      </w:r>
      <w:r w:rsidR="00C2342A">
        <w:rPr>
          <w:i/>
          <w:iCs/>
          <w:lang w:val="en-US" w:eastAsia="id-ID"/>
        </w:rPr>
        <w:t xml:space="preserve"> </w:t>
      </w:r>
      <w:r w:rsidR="00C2342A">
        <w:rPr>
          <w:lang w:val="en-US" w:eastAsia="id-ID"/>
        </w:rPr>
        <w:t xml:space="preserve">Dalam </w:t>
      </w:r>
      <w:proofErr w:type="spellStart"/>
      <w:r w:rsidR="00C2342A">
        <w:rPr>
          <w:lang w:val="en-US" w:eastAsia="id-ID"/>
        </w:rPr>
        <w:t>penelitian</w:t>
      </w:r>
      <w:proofErr w:type="spellEnd"/>
      <w:r w:rsidR="00C2342A">
        <w:rPr>
          <w:lang w:val="en-US" w:eastAsia="id-ID"/>
        </w:rPr>
        <w:t xml:space="preserve"> </w:t>
      </w:r>
      <w:proofErr w:type="spellStart"/>
      <w:r w:rsidR="00C2342A">
        <w:rPr>
          <w:lang w:val="en-US" w:eastAsia="id-ID"/>
        </w:rPr>
        <w:t>ini</w:t>
      </w:r>
      <w:proofErr w:type="spellEnd"/>
      <w:r w:rsidR="00C2342A">
        <w:rPr>
          <w:lang w:val="en-US" w:eastAsia="id-ID"/>
        </w:rPr>
        <w:t xml:space="preserve"> </w:t>
      </w:r>
      <w:proofErr w:type="spellStart"/>
      <w:r w:rsidR="00C2342A">
        <w:rPr>
          <w:lang w:val="en-US" w:eastAsia="id-ID"/>
        </w:rPr>
        <w:t>digunakan</w:t>
      </w:r>
      <w:proofErr w:type="spellEnd"/>
      <w:r w:rsidR="00C2342A">
        <w:rPr>
          <w:lang w:val="en-US" w:eastAsia="id-ID"/>
        </w:rPr>
        <w:t xml:space="preserve"> </w:t>
      </w:r>
      <w:proofErr w:type="spellStart"/>
      <w:r w:rsidR="00C2342A">
        <w:rPr>
          <w:lang w:val="en-US" w:eastAsia="id-ID"/>
        </w:rPr>
        <w:t>beberapa</w:t>
      </w:r>
      <w:proofErr w:type="spellEnd"/>
      <w:r w:rsidR="00C2342A">
        <w:rPr>
          <w:lang w:val="en-US" w:eastAsia="id-ID"/>
        </w:rPr>
        <w:t xml:space="preserve"> </w:t>
      </w:r>
      <w:proofErr w:type="spellStart"/>
      <w:r w:rsidR="00C2342A">
        <w:rPr>
          <w:lang w:val="en-US" w:eastAsia="id-ID"/>
        </w:rPr>
        <w:t>metode</w:t>
      </w:r>
      <w:proofErr w:type="spellEnd"/>
      <w:r w:rsidR="00C2342A">
        <w:rPr>
          <w:lang w:val="en-US" w:eastAsia="id-ID"/>
        </w:rPr>
        <w:t xml:space="preserve"> </w:t>
      </w:r>
      <w:r w:rsidR="00C2342A" w:rsidRPr="001652C4">
        <w:rPr>
          <w:i/>
          <w:iCs/>
          <w:lang w:val="en-US" w:eastAsia="id-ID"/>
        </w:rPr>
        <w:t>text preprocessing</w:t>
      </w:r>
      <w:r w:rsidR="00C2342A">
        <w:rPr>
          <w:lang w:val="en-US" w:eastAsia="id-ID"/>
        </w:rPr>
        <w:t xml:space="preserve"> </w:t>
      </w:r>
      <w:proofErr w:type="spellStart"/>
      <w:r w:rsidR="00C2342A">
        <w:rPr>
          <w:lang w:val="en-US" w:eastAsia="id-ID"/>
        </w:rPr>
        <w:t>sebelum</w:t>
      </w:r>
      <w:proofErr w:type="spellEnd"/>
      <w:r w:rsidR="00C2342A">
        <w:rPr>
          <w:lang w:val="en-US" w:eastAsia="id-ID"/>
        </w:rPr>
        <w:t xml:space="preserve"> </w:t>
      </w:r>
      <w:proofErr w:type="spellStart"/>
      <w:r w:rsidR="00C2342A">
        <w:rPr>
          <w:lang w:val="en-US" w:eastAsia="id-ID"/>
        </w:rPr>
        <w:t>dilakukan</w:t>
      </w:r>
      <w:proofErr w:type="spellEnd"/>
      <w:r w:rsidR="00C2342A">
        <w:rPr>
          <w:lang w:val="en-US" w:eastAsia="id-ID"/>
        </w:rPr>
        <w:t xml:space="preserve"> </w:t>
      </w:r>
      <w:proofErr w:type="spellStart"/>
      <w:r w:rsidR="00C2342A">
        <w:rPr>
          <w:lang w:val="en-US" w:eastAsia="id-ID"/>
        </w:rPr>
        <w:t>pembangunan</w:t>
      </w:r>
      <w:proofErr w:type="spellEnd"/>
      <w:r w:rsidR="00C2342A">
        <w:rPr>
          <w:lang w:val="en-US" w:eastAsia="id-ID"/>
        </w:rPr>
        <w:t xml:space="preserve"> </w:t>
      </w:r>
      <w:proofErr w:type="spellStart"/>
      <w:r w:rsidR="00C2342A">
        <w:rPr>
          <w:lang w:val="en-US" w:eastAsia="id-ID"/>
        </w:rPr>
        <w:t>graf</w:t>
      </w:r>
      <w:proofErr w:type="spellEnd"/>
      <w:r w:rsidR="00C2342A">
        <w:rPr>
          <w:lang w:val="en-US" w:eastAsia="id-ID"/>
        </w:rPr>
        <w:t xml:space="preserve"> </w:t>
      </w:r>
      <w:r w:rsidR="00C2342A" w:rsidRPr="00C2342A">
        <w:rPr>
          <w:i/>
          <w:iCs/>
          <w:lang w:val="en-US" w:eastAsia="id-ID"/>
        </w:rPr>
        <w:t>Textrank</w:t>
      </w:r>
      <w:r w:rsidR="00C2342A">
        <w:rPr>
          <w:i/>
          <w:iCs/>
          <w:lang w:val="en-US" w:eastAsia="id-ID"/>
        </w:rPr>
        <w:t xml:space="preserve"> </w:t>
      </w:r>
      <w:proofErr w:type="spellStart"/>
      <w:r w:rsidR="00C2342A">
        <w:rPr>
          <w:lang w:val="en-US" w:eastAsia="id-ID"/>
        </w:rPr>
        <w:t>yaitu</w:t>
      </w:r>
      <w:proofErr w:type="spellEnd"/>
      <w:r w:rsidR="00C2342A">
        <w:rPr>
          <w:lang w:val="en-US" w:eastAsia="id-ID"/>
        </w:rPr>
        <w:t xml:space="preserve"> </w:t>
      </w:r>
      <w:proofErr w:type="spellStart"/>
      <w:r w:rsidR="00C2342A">
        <w:rPr>
          <w:lang w:val="en-US" w:eastAsia="id-ID"/>
        </w:rPr>
        <w:t>diantaranya</w:t>
      </w:r>
      <w:proofErr w:type="spellEnd"/>
      <w:r w:rsidR="00C2342A">
        <w:rPr>
          <w:lang w:val="en-US" w:eastAsia="id-ID"/>
        </w:rPr>
        <w:t>.</w:t>
      </w:r>
    </w:p>
    <w:p w14:paraId="4F9EF38E" w14:textId="77777777" w:rsidR="007C0C7F" w:rsidRDefault="007C0C7F" w:rsidP="007C0C7F">
      <w:pPr>
        <w:pStyle w:val="Heading3"/>
        <w:jc w:val="left"/>
        <w:rPr>
          <w:i/>
          <w:iCs/>
          <w:lang w:val="en-US" w:eastAsia="id-ID"/>
        </w:rPr>
      </w:pPr>
      <w:bookmarkStart w:id="25" w:name="_Toc70973681"/>
      <w:r>
        <w:rPr>
          <w:lang w:val="en-US" w:eastAsia="id-ID"/>
        </w:rPr>
        <w:t xml:space="preserve">F.5.1 </w:t>
      </w:r>
      <w:r w:rsidRPr="009924A4">
        <w:rPr>
          <w:i/>
          <w:iCs/>
          <w:lang w:val="en-US" w:eastAsia="id-ID"/>
        </w:rPr>
        <w:t>Case Folding</w:t>
      </w:r>
      <w:bookmarkEnd w:id="25"/>
    </w:p>
    <w:p w14:paraId="1FF26E59" w14:textId="68F4C0AF" w:rsidR="007C0C7F" w:rsidRPr="00216EBA" w:rsidRDefault="002D6830" w:rsidP="007C0C7F">
      <w:proofErr w:type="spellStart"/>
      <w:r w:rsidRPr="001652C4">
        <w:rPr>
          <w:i/>
          <w:iCs/>
        </w:rPr>
        <w:t>Case</w:t>
      </w:r>
      <w:proofErr w:type="spellEnd"/>
      <w:r w:rsidRPr="001652C4">
        <w:rPr>
          <w:i/>
          <w:iCs/>
        </w:rPr>
        <w:t xml:space="preserve"> </w:t>
      </w:r>
      <w:proofErr w:type="spellStart"/>
      <w:r w:rsidRPr="001652C4">
        <w:rPr>
          <w:i/>
          <w:iCs/>
        </w:rPr>
        <w:t>Folding</w:t>
      </w:r>
      <w:proofErr w:type="spellEnd"/>
      <w:r>
        <w:rPr>
          <w:lang w:val="en-US"/>
        </w:rPr>
        <w:t xml:space="preserve"> </w:t>
      </w:r>
      <w:r w:rsidRPr="002D6830">
        <w:t>merupakan proses pengubahan data</w:t>
      </w:r>
      <w:r>
        <w:rPr>
          <w:lang w:val="en-US"/>
        </w:rPr>
        <w:t xml:space="preserve"> </w:t>
      </w:r>
      <w:r w:rsidRPr="002D6830">
        <w:t>menjadi   format   yang   sesuai.</w:t>
      </w:r>
      <w:r>
        <w:rPr>
          <w:lang w:val="en-US"/>
        </w:rPr>
        <w:t xml:space="preserve"> </w:t>
      </w:r>
      <w:r w:rsidRPr="002D6830">
        <w:t>Hal</w:t>
      </w:r>
      <w:r>
        <w:rPr>
          <w:lang w:val="en-US"/>
        </w:rPr>
        <w:t xml:space="preserve"> </w:t>
      </w:r>
      <w:r w:rsidRPr="002D6830">
        <w:t>ini</w:t>
      </w:r>
      <w:r>
        <w:rPr>
          <w:lang w:val="en-US"/>
        </w:rPr>
        <w:t xml:space="preserve"> </w:t>
      </w:r>
      <w:r w:rsidRPr="002D6830">
        <w:t>bertujuan</w:t>
      </w:r>
      <w:r w:rsidR="001652C4">
        <w:rPr>
          <w:lang w:val="en-US"/>
        </w:rPr>
        <w:t xml:space="preserve"> </w:t>
      </w:r>
      <w:r w:rsidRPr="002D6830">
        <w:t xml:space="preserve">mengurangi  </w:t>
      </w:r>
      <w:proofErr w:type="spellStart"/>
      <w:r w:rsidRPr="002D6830">
        <w:t>redudansi</w:t>
      </w:r>
      <w:proofErr w:type="spellEnd"/>
      <w:r>
        <w:rPr>
          <w:lang w:val="en-US"/>
        </w:rPr>
        <w:t xml:space="preserve"> </w:t>
      </w:r>
      <w:r w:rsidRPr="002D6830">
        <w:t>data yang  akan  digunakan</w:t>
      </w:r>
      <w:r>
        <w:rPr>
          <w:lang w:val="en-US"/>
        </w:rPr>
        <w:t xml:space="preserve"> </w:t>
      </w:r>
      <w:r w:rsidRPr="002D6830">
        <w:t>dalam proses pengklasifikasian sehingga proses</w:t>
      </w:r>
      <w:r>
        <w:rPr>
          <w:lang w:val="en-US"/>
        </w:rPr>
        <w:t xml:space="preserve"> </w:t>
      </w:r>
      <w:r w:rsidRPr="002D6830">
        <w:t>perhitungan</w:t>
      </w:r>
      <w:r>
        <w:rPr>
          <w:lang w:val="en-US"/>
        </w:rPr>
        <w:t xml:space="preserve"> </w:t>
      </w:r>
      <w:r w:rsidRPr="002D6830">
        <w:t>menjadi</w:t>
      </w:r>
      <w:r>
        <w:rPr>
          <w:lang w:val="en-US"/>
        </w:rPr>
        <w:t xml:space="preserve"> </w:t>
      </w:r>
      <w:r w:rsidRPr="002D6830">
        <w:t>optimal.    Contohnya</w:t>
      </w:r>
      <w:r>
        <w:rPr>
          <w:lang w:val="en-US"/>
        </w:rPr>
        <w:t xml:space="preserve"> </w:t>
      </w:r>
      <w:r w:rsidRPr="002D6830">
        <w:t>mengubah format</w:t>
      </w:r>
      <w:r>
        <w:rPr>
          <w:lang w:val="en-US"/>
        </w:rPr>
        <w:t xml:space="preserve"> </w:t>
      </w:r>
      <w:r w:rsidRPr="002D6830">
        <w:t>data</w:t>
      </w:r>
      <w:r>
        <w:rPr>
          <w:lang w:val="en-US"/>
        </w:rPr>
        <w:t xml:space="preserve"> </w:t>
      </w:r>
      <w:r w:rsidRPr="002D6830">
        <w:t>menjadi</w:t>
      </w:r>
      <w:r>
        <w:rPr>
          <w:lang w:val="en-US"/>
        </w:rPr>
        <w:t xml:space="preserve"> </w:t>
      </w:r>
      <w:proofErr w:type="spellStart"/>
      <w:r w:rsidRPr="001652C4">
        <w:rPr>
          <w:i/>
          <w:iCs/>
        </w:rPr>
        <w:t>lowercase</w:t>
      </w:r>
      <w:proofErr w:type="spellEnd"/>
      <w:r>
        <w:rPr>
          <w:lang w:val="en-US"/>
        </w:rPr>
        <w:t xml:space="preserve"> </w:t>
      </w:r>
      <w:r w:rsidRPr="002D6830">
        <w:t>atau</w:t>
      </w:r>
      <w:r>
        <w:rPr>
          <w:lang w:val="en-US"/>
        </w:rPr>
        <w:t xml:space="preserve"> </w:t>
      </w:r>
      <w:proofErr w:type="spellStart"/>
      <w:r w:rsidRPr="001652C4">
        <w:rPr>
          <w:i/>
          <w:iCs/>
        </w:rPr>
        <w:t>uppercase</w:t>
      </w:r>
      <w:proofErr w:type="spellEnd"/>
      <w:r>
        <w:rPr>
          <w:lang w:val="en-US"/>
        </w:rPr>
        <w:t xml:space="preserve"> </w:t>
      </w:r>
      <w:r w:rsidRPr="002D6830">
        <w:t>sesuai dengan kebutuhan yang dibutuhkan</w:t>
      </w:r>
      <w:r>
        <w:rPr>
          <w:lang w:val="en-US"/>
        </w:rPr>
        <w:t xml:space="preserve"> </w:t>
      </w:r>
      <w:r w:rsidRPr="002D6830">
        <w:t>dalam proses pengklasifikasiannya</w:t>
      </w:r>
      <w:r>
        <w:rPr>
          <w:lang w:val="en-US"/>
        </w:rPr>
        <w:t xml:space="preserve"> </w:t>
      </w:r>
      <w:r>
        <w:fldChar w:fldCharType="begin" w:fldLock="1"/>
      </w:r>
      <w:r w:rsidR="00721A11">
        <w:instrText>ADDIN CSL_CITATION {"citationItems":[{"id":"ITEM-1","itemData":{"ISSN":"2089-9033","abstract":"DodoKidsBrowsermerupakan perangkat lunakparental kontrol untuk kegiatan pencarian atausurfing di internet oleh anak. Pengawasan dilakukandengan cara memblokir setiap kata yang memilikikonteks negatif yang kemudian muncul pesan padaaplikasi mobile milik orang tua untuk memberikanaksi, namun kurangnya informasi mengenai sentimendarikeywordyang dimasukanmenyulitkan orang tuauntuk mengetahui apakahkeywordtersebut termasukpada sentimen negatif atau tidak. Hal tersebutberdampak pada pemilihan aksi yang akan diberikanoleh orang tua.Penerapan text mining dapat dijadikansebagai solusi.Implementasi teks mining digunakan untukmelakukan proses klasifikasi terhadap pencarian anakdalam mendapatkan informasi mengenaisentimennya. Tahapan yang dilakukan untuk prosesklasifikasi yang pertamayaitu preprocessing data.Selanjutnya hasil data hasil preprocessing tersebutditerapkanpadaalgoritmaNaïve Bayes Classifieruntuk proses klasifikasi. Hasil klasifikasi yangditampilkan yaitu berupa informasi mengenai sarandalam menentukan aksi oleh orang tua.Hasilimplementasi text mining terhadap sistemyang telah dilakukan pengujian fungsionalitas sistem,menguji algoritma naïve bayes classifier, danpengujian terhadap beberapa sampel data uji. Hasildari pengujian tersebutmenyimpulkan bahwa sistemyang dibangun mampumemberikan informasi berupasaran yang mampu membantu orang tua dalammemutuskan pemberia aksi terhadap aktifitas internetanaknya.","author":[{"dropping-particle":"","family":"Muttaqin","given":"Firdaus Akhmad","non-dropping-particle":"","parse-names":false,"suffix":""},{"dropping-particle":"","family":"Bachtiar","given":"Adam Mukharil","non-dropping-particle":"","parse-names":false,"suffix":""}],"container-title":"Jurnal Ilmiah Komputer dan Informatika","id":"ITEM-1","issued":{"date-parts":[["2016"]]},"title":"Implementasi Teks Mining Pada Aplikasi Pengawasanpenggunaan Internet Anak \"Dodo Kids Browser\"","type":"article-journal"},"uris":["http://www.mendeley.com/documents/?uuid=7edf9558-1649-4410-92d3-d69a6c48c20d"]}],"mendeley":{"formattedCitation":"(Muttaqin &amp; Bachtiar, 2016)","plainTextFormattedCitation":"(Muttaqin &amp; Bachtiar, 2016)","previouslyFormattedCitation":"(Muttaqin &amp; Bachtiar, 2016)"},"properties":{"noteIndex":0},"schema":"https://github.com/citation-style-language/schema/raw/master/csl-citation.json"}</w:instrText>
      </w:r>
      <w:r>
        <w:fldChar w:fldCharType="separate"/>
      </w:r>
      <w:r w:rsidRPr="002D6830">
        <w:rPr>
          <w:noProof/>
        </w:rPr>
        <w:t>(Muttaqin &amp; Bachtiar, 2016)</w:t>
      </w:r>
      <w:r>
        <w:fldChar w:fldCharType="end"/>
      </w:r>
      <w:r w:rsidRPr="002D6830">
        <w:t>.</w:t>
      </w:r>
    </w:p>
    <w:p w14:paraId="3280050E" w14:textId="2BC3DB21" w:rsidR="007C0C7F" w:rsidRDefault="007C0C7F" w:rsidP="007C0C7F">
      <w:pPr>
        <w:pStyle w:val="Heading3"/>
        <w:rPr>
          <w:rStyle w:val="Strong"/>
          <w:b/>
          <w:bCs/>
          <w:i/>
          <w:iCs/>
        </w:rPr>
      </w:pPr>
      <w:bookmarkStart w:id="26" w:name="_Toc70973682"/>
      <w:r>
        <w:rPr>
          <w:lang w:val="en-US" w:eastAsia="id-ID"/>
        </w:rPr>
        <w:t>F.5.2</w:t>
      </w:r>
      <w:r w:rsidRPr="009924A4">
        <w:rPr>
          <w:rStyle w:val="Strong"/>
          <w:b/>
          <w:bCs/>
          <w:i/>
          <w:iCs/>
          <w:lang w:val="en-US"/>
        </w:rPr>
        <w:t xml:space="preserve"> T</w:t>
      </w:r>
      <w:proofErr w:type="spellStart"/>
      <w:r w:rsidRPr="009924A4">
        <w:rPr>
          <w:rStyle w:val="Strong"/>
          <w:b/>
          <w:bCs/>
          <w:i/>
          <w:iCs/>
        </w:rPr>
        <w:t>okenizing</w:t>
      </w:r>
      <w:bookmarkEnd w:id="26"/>
      <w:proofErr w:type="spellEnd"/>
    </w:p>
    <w:p w14:paraId="13BA3C69" w14:textId="3E02BCED" w:rsidR="00C2342A" w:rsidRPr="00C2342A" w:rsidRDefault="00C2342A" w:rsidP="00C2342A">
      <w:proofErr w:type="spellStart"/>
      <w:r w:rsidRPr="00C2342A">
        <w:rPr>
          <w:i/>
          <w:iCs/>
        </w:rPr>
        <w:t>Tokeniz</w:t>
      </w:r>
      <w:r w:rsidRPr="00C2342A">
        <w:rPr>
          <w:i/>
          <w:iCs/>
          <w:lang w:val="en-US"/>
        </w:rPr>
        <w:t>ing</w:t>
      </w:r>
      <w:proofErr w:type="spellEnd"/>
      <w:r>
        <w:rPr>
          <w:lang w:val="en-US"/>
        </w:rPr>
        <w:t xml:space="preserve"> </w:t>
      </w:r>
      <w:r w:rsidRPr="00C2342A">
        <w:t xml:space="preserve">merupakan  tahapan  penguraian  </w:t>
      </w:r>
      <w:proofErr w:type="spellStart"/>
      <w:r w:rsidRPr="00C2342A">
        <w:t>string</w:t>
      </w:r>
      <w:proofErr w:type="spellEnd"/>
      <w:r w:rsidRPr="00C2342A">
        <w:t xml:space="preserve">  teks  menjadi </w:t>
      </w:r>
      <w:r w:rsidRPr="00C2342A">
        <w:rPr>
          <w:i/>
          <w:iCs/>
        </w:rPr>
        <w:t>term</w:t>
      </w:r>
      <w:r>
        <w:rPr>
          <w:lang w:val="en-US"/>
        </w:rPr>
        <w:t xml:space="preserve"> </w:t>
      </w:r>
      <w:r w:rsidRPr="00C2342A">
        <w:t>atau  kata. Tujuan</w:t>
      </w:r>
      <w:r>
        <w:rPr>
          <w:lang w:val="en-US"/>
        </w:rPr>
        <w:t xml:space="preserve"> </w:t>
      </w:r>
      <w:r w:rsidRPr="00C2342A">
        <w:t xml:space="preserve">dari </w:t>
      </w:r>
      <w:proofErr w:type="spellStart"/>
      <w:r w:rsidRPr="00C2342A">
        <w:rPr>
          <w:i/>
          <w:iCs/>
        </w:rPr>
        <w:t>Tokeniz</w:t>
      </w:r>
      <w:r w:rsidRPr="00C2342A">
        <w:rPr>
          <w:i/>
          <w:iCs/>
          <w:lang w:val="en-US"/>
        </w:rPr>
        <w:t>ing</w:t>
      </w:r>
      <w:proofErr w:type="spellEnd"/>
      <w:r w:rsidRPr="00C2342A">
        <w:t xml:space="preserve"> yaitu  memisahkan  kata-kata  dalam  sebuah  paragraf,  kalimat  atau  halaman  ke  dalam kata tunggal</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sidRPr="00C2342A">
        <w:t>.</w:t>
      </w:r>
    </w:p>
    <w:p w14:paraId="09E22DC0" w14:textId="77777777" w:rsidR="007C0C7F" w:rsidRDefault="007C0C7F" w:rsidP="007C0C7F">
      <w:pPr>
        <w:pStyle w:val="Heading3"/>
        <w:rPr>
          <w:rStyle w:val="Strong"/>
          <w:b/>
          <w:bCs/>
          <w:i/>
          <w:iCs/>
        </w:rPr>
      </w:pPr>
      <w:bookmarkStart w:id="27" w:name="_Toc70973683"/>
      <w:r>
        <w:rPr>
          <w:lang w:val="en-US" w:eastAsia="id-ID"/>
        </w:rPr>
        <w:t xml:space="preserve">F.5.3 </w:t>
      </w:r>
      <w:r w:rsidRPr="009924A4">
        <w:rPr>
          <w:rStyle w:val="Strong"/>
          <w:b/>
          <w:bCs/>
          <w:i/>
          <w:iCs/>
          <w:lang w:val="en-US"/>
        </w:rPr>
        <w:t>F</w:t>
      </w:r>
      <w:proofErr w:type="spellStart"/>
      <w:r w:rsidRPr="009924A4">
        <w:rPr>
          <w:rStyle w:val="Strong"/>
          <w:b/>
          <w:bCs/>
          <w:i/>
          <w:iCs/>
        </w:rPr>
        <w:t>iltering</w:t>
      </w:r>
      <w:bookmarkEnd w:id="27"/>
      <w:proofErr w:type="spellEnd"/>
    </w:p>
    <w:p w14:paraId="4501E0E9" w14:textId="5B9A2959" w:rsidR="007C0C7F" w:rsidRPr="00C2342A" w:rsidRDefault="007C0C7F" w:rsidP="007C0C7F">
      <w:pPr>
        <w:pStyle w:val="Paragraf1"/>
        <w:rPr>
          <w:lang w:val="en-US"/>
        </w:rPr>
      </w:pPr>
      <w:r w:rsidRPr="00860D37">
        <w:t xml:space="preserve">Tahap </w:t>
      </w:r>
      <w:proofErr w:type="spellStart"/>
      <w:r w:rsidRPr="00E11975">
        <w:rPr>
          <w:i/>
          <w:iCs/>
        </w:rPr>
        <w:t>Filtering</w:t>
      </w:r>
      <w:proofErr w:type="spellEnd"/>
      <w:r w:rsidRPr="00860D37">
        <w:t xml:space="preserve"> adalah tahap mengambil kata-kata penting dari hasil </w:t>
      </w:r>
      <w:proofErr w:type="spellStart"/>
      <w:r w:rsidRPr="001652C4">
        <w:rPr>
          <w:i/>
          <w:iCs/>
        </w:rPr>
        <w:t>token</w:t>
      </w:r>
      <w:r w:rsidR="00C2342A" w:rsidRPr="001652C4">
        <w:rPr>
          <w:i/>
          <w:iCs/>
          <w:lang w:val="en-US"/>
        </w:rPr>
        <w:t>izing</w:t>
      </w:r>
      <w:proofErr w:type="spellEnd"/>
      <w:r w:rsidRPr="00860D37">
        <w:t xml:space="preserve">. </w:t>
      </w:r>
      <w:r w:rsidR="00C2342A">
        <w:rPr>
          <w:lang w:val="en-US"/>
        </w:rPr>
        <w:t xml:space="preserve">Dalam </w:t>
      </w:r>
      <w:r w:rsidR="00C2342A" w:rsidRPr="00C2342A">
        <w:rPr>
          <w:i/>
          <w:iCs/>
          <w:lang w:val="en-US"/>
        </w:rPr>
        <w:t>Filtering</w:t>
      </w:r>
      <w:r w:rsidR="00C2342A">
        <w:rPr>
          <w:lang w:val="en-US"/>
        </w:rPr>
        <w:t xml:space="preserve"> </w:t>
      </w:r>
      <w:proofErr w:type="spellStart"/>
      <w:r w:rsidR="00C2342A">
        <w:rPr>
          <w:lang w:val="en-US"/>
        </w:rPr>
        <w:t>dapat</w:t>
      </w:r>
      <w:proofErr w:type="spellEnd"/>
      <w:r w:rsidR="00C2342A">
        <w:rPr>
          <w:lang w:val="en-US"/>
        </w:rPr>
        <w:t xml:space="preserve"> </w:t>
      </w:r>
      <w:proofErr w:type="spellStart"/>
      <w:r w:rsidR="00C2342A">
        <w:rPr>
          <w:lang w:val="en-US"/>
        </w:rPr>
        <w:t>dilakukan</w:t>
      </w:r>
      <w:proofErr w:type="spellEnd"/>
      <w:r w:rsidR="00C2342A">
        <w:rPr>
          <w:lang w:val="en-US"/>
        </w:rPr>
        <w:t xml:space="preserve"> </w:t>
      </w:r>
      <w:proofErr w:type="spellStart"/>
      <w:r w:rsidR="00C2342A">
        <w:rPr>
          <w:lang w:val="en-US"/>
        </w:rPr>
        <w:t>dengan</w:t>
      </w:r>
      <w:proofErr w:type="spellEnd"/>
      <w:r w:rsidR="00C2342A">
        <w:rPr>
          <w:lang w:val="en-US"/>
        </w:rPr>
        <w:t xml:space="preserve"> </w:t>
      </w:r>
      <w:proofErr w:type="spellStart"/>
      <w:r w:rsidR="00C2342A">
        <w:rPr>
          <w:lang w:val="en-US"/>
        </w:rPr>
        <w:t>algoritma</w:t>
      </w:r>
      <w:proofErr w:type="spellEnd"/>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sidRPr="00C2342A">
        <w:rPr>
          <w:lang w:val="en-US"/>
        </w:rPr>
        <w:t xml:space="preserve"> </w:t>
      </w:r>
      <w:proofErr w:type="spellStart"/>
      <w:r w:rsidR="00C2342A" w:rsidRPr="00C2342A">
        <w:rPr>
          <w:lang w:val="en-US"/>
        </w:rPr>
        <w:t>merupakan</w:t>
      </w:r>
      <w:proofErr w:type="spellEnd"/>
      <w:r w:rsidR="00C2342A" w:rsidRPr="00C2342A">
        <w:rPr>
          <w:lang w:val="en-US"/>
        </w:rPr>
        <w:t xml:space="preserve"> </w:t>
      </w:r>
      <w:proofErr w:type="spellStart"/>
      <w:r w:rsidR="00C2342A" w:rsidRPr="00C2342A">
        <w:rPr>
          <w:lang w:val="en-US"/>
        </w:rPr>
        <w:t>penghapusan</w:t>
      </w:r>
      <w:proofErr w:type="spellEnd"/>
      <w:r w:rsidR="00C2342A" w:rsidRPr="00C2342A">
        <w:rPr>
          <w:lang w:val="en-US"/>
        </w:rPr>
        <w:t xml:space="preserve"> kata-kata yang </w:t>
      </w:r>
      <w:proofErr w:type="spellStart"/>
      <w:r w:rsidR="00C2342A" w:rsidRPr="00C2342A">
        <w:rPr>
          <w:lang w:val="en-US"/>
        </w:rPr>
        <w:t>tidak</w:t>
      </w:r>
      <w:proofErr w:type="spellEnd"/>
      <w:r w:rsidR="00C2342A" w:rsidRPr="00C2342A">
        <w:rPr>
          <w:lang w:val="en-US"/>
        </w:rPr>
        <w:t xml:space="preserve"> </w:t>
      </w:r>
      <w:proofErr w:type="spellStart"/>
      <w:r w:rsidR="00C2342A" w:rsidRPr="00C2342A">
        <w:rPr>
          <w:lang w:val="en-US"/>
        </w:rPr>
        <w:t>relevan</w:t>
      </w:r>
      <w:proofErr w:type="spellEnd"/>
      <w:r w:rsidR="00C2342A" w:rsidRPr="00C2342A">
        <w:rPr>
          <w:lang w:val="en-US"/>
        </w:rPr>
        <w:t xml:space="preserve"> </w:t>
      </w:r>
      <w:proofErr w:type="spellStart"/>
      <w:r w:rsidR="00C2342A" w:rsidRPr="00C2342A">
        <w:rPr>
          <w:lang w:val="en-US"/>
        </w:rPr>
        <w:t>dalam</w:t>
      </w:r>
      <w:proofErr w:type="spellEnd"/>
      <w:r w:rsidR="00C2342A" w:rsidRPr="00C2342A">
        <w:rPr>
          <w:lang w:val="en-US"/>
        </w:rPr>
        <w:t xml:space="preserve"> </w:t>
      </w:r>
      <w:proofErr w:type="spellStart"/>
      <w:r w:rsidR="00C2342A" w:rsidRPr="00C2342A">
        <w:rPr>
          <w:lang w:val="en-US"/>
        </w:rPr>
        <w:t>penentuan</w:t>
      </w:r>
      <w:proofErr w:type="spellEnd"/>
      <w:r w:rsidR="00C2342A" w:rsidRPr="00C2342A">
        <w:rPr>
          <w:lang w:val="en-US"/>
        </w:rPr>
        <w:t xml:space="preserve"> </w:t>
      </w:r>
      <w:proofErr w:type="spellStart"/>
      <w:r w:rsidR="00C2342A" w:rsidRPr="00C2342A">
        <w:rPr>
          <w:lang w:val="en-US"/>
        </w:rPr>
        <w:t>topik</w:t>
      </w:r>
      <w:proofErr w:type="spellEnd"/>
      <w:r w:rsidR="00C2342A" w:rsidRPr="00C2342A">
        <w:rPr>
          <w:lang w:val="en-US"/>
        </w:rPr>
        <w:t xml:space="preserve">  </w:t>
      </w:r>
      <w:proofErr w:type="spellStart"/>
      <w:r w:rsidR="00C2342A" w:rsidRPr="00C2342A">
        <w:rPr>
          <w:lang w:val="en-US"/>
        </w:rPr>
        <w:t>sebuah</w:t>
      </w:r>
      <w:proofErr w:type="spellEnd"/>
      <w:r w:rsidR="00C2342A" w:rsidRPr="00C2342A">
        <w:rPr>
          <w:lang w:val="en-US"/>
        </w:rPr>
        <w:t xml:space="preserve">  </w:t>
      </w:r>
      <w:proofErr w:type="spellStart"/>
      <w:r w:rsidR="00C2342A" w:rsidRPr="00C2342A">
        <w:rPr>
          <w:lang w:val="en-US"/>
        </w:rPr>
        <w:t>dokumen</w:t>
      </w:r>
      <w:proofErr w:type="spellEnd"/>
      <w:r w:rsidR="00C2342A" w:rsidRPr="00C2342A">
        <w:rPr>
          <w:lang w:val="en-US"/>
        </w:rPr>
        <w:t xml:space="preserve">  dan  yang  </w:t>
      </w:r>
      <w:proofErr w:type="spellStart"/>
      <w:r w:rsidR="00C2342A" w:rsidRPr="00C2342A">
        <w:rPr>
          <w:lang w:val="en-US"/>
        </w:rPr>
        <w:t>sering</w:t>
      </w:r>
      <w:proofErr w:type="spellEnd"/>
      <w:r w:rsidR="00C2342A" w:rsidRPr="00C2342A">
        <w:rPr>
          <w:lang w:val="en-US"/>
        </w:rPr>
        <w:t xml:space="preserve">  </w:t>
      </w:r>
      <w:proofErr w:type="spellStart"/>
      <w:r w:rsidR="00C2342A" w:rsidRPr="00C2342A">
        <w:rPr>
          <w:lang w:val="en-US"/>
        </w:rPr>
        <w:t>muncul</w:t>
      </w:r>
      <w:proofErr w:type="spellEnd"/>
      <w:r w:rsidR="00C2342A" w:rsidRPr="00C2342A">
        <w:rPr>
          <w:lang w:val="en-US"/>
        </w:rPr>
        <w:t xml:space="preserve">  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misalnya</w:t>
      </w:r>
      <w:proofErr w:type="spellEnd"/>
      <w:r w:rsidR="00C2342A" w:rsidRPr="00C2342A">
        <w:rPr>
          <w:lang w:val="en-US"/>
        </w:rPr>
        <w:t xml:space="preserve">  “dan”,    “</w:t>
      </w:r>
      <w:proofErr w:type="spellStart"/>
      <w:r w:rsidR="00C2342A" w:rsidRPr="00C2342A">
        <w:rPr>
          <w:lang w:val="en-US"/>
        </w:rPr>
        <w:t>atau</w:t>
      </w:r>
      <w:proofErr w:type="spellEnd"/>
      <w:r w:rsidR="00C2342A" w:rsidRPr="00C2342A">
        <w:rPr>
          <w:lang w:val="en-US"/>
        </w:rPr>
        <w:t>”,  “</w:t>
      </w:r>
      <w:proofErr w:type="spellStart"/>
      <w:r w:rsidR="00C2342A" w:rsidRPr="00C2342A">
        <w:rPr>
          <w:lang w:val="en-US"/>
        </w:rPr>
        <w:t>sebuah</w:t>
      </w:r>
      <w:proofErr w:type="spellEnd"/>
      <w:r w:rsidR="00C2342A" w:rsidRPr="00C2342A">
        <w:rPr>
          <w:lang w:val="en-US"/>
        </w:rPr>
        <w:t>”,“</w:t>
      </w:r>
      <w:proofErr w:type="spellStart"/>
      <w:r w:rsidR="00C2342A" w:rsidRPr="00C2342A">
        <w:rPr>
          <w:lang w:val="en-US"/>
        </w:rPr>
        <w:t>adalah</w:t>
      </w:r>
      <w:proofErr w:type="spellEnd"/>
      <w:r w:rsidR="00C2342A" w:rsidRPr="00C2342A">
        <w:rPr>
          <w:lang w:val="en-US"/>
        </w:rPr>
        <w:t xml:space="preserve">”,pada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berBahasa</w:t>
      </w:r>
      <w:proofErr w:type="spellEnd"/>
      <w:r w:rsidR="00C2342A" w:rsidRPr="00C2342A">
        <w:rPr>
          <w:lang w:val="en-US"/>
        </w:rPr>
        <w:t xml:space="preserve"> Indonesia</w:t>
      </w:r>
      <w:r w:rsidR="00C2342A">
        <w:rPr>
          <w:lang w:val="en-US"/>
        </w:rPr>
        <w:t xml:space="preserve"> </w:t>
      </w:r>
      <w:r w:rsidR="00C2342A">
        <w:rPr>
          <w:lang w:val="en-US"/>
        </w:rPr>
        <w:fldChar w:fldCharType="begin" w:fldLock="1"/>
      </w:r>
      <w:r w:rsidR="002D6830">
        <w:rPr>
          <w:lang w:val="en-US"/>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C2342A">
        <w:rPr>
          <w:lang w:val="en-US"/>
        </w:rPr>
        <w:fldChar w:fldCharType="separate"/>
      </w:r>
      <w:r w:rsidR="00C2342A" w:rsidRPr="00C2342A">
        <w:rPr>
          <w:noProof/>
          <w:lang w:val="en-US"/>
        </w:rPr>
        <w:t>(Najjichah et al., 2019)</w:t>
      </w:r>
      <w:r w:rsidR="00C2342A">
        <w:rPr>
          <w:lang w:val="en-US"/>
        </w:rPr>
        <w:fldChar w:fldCharType="end"/>
      </w:r>
      <w:r w:rsidR="00C2342A" w:rsidRPr="00C2342A">
        <w:rPr>
          <w:lang w:val="en-US"/>
        </w:rPr>
        <w:t>.</w:t>
      </w:r>
    </w:p>
    <w:p w14:paraId="741E3364" w14:textId="1D3D0A11" w:rsidR="007C0C7F" w:rsidRDefault="007C0C7F" w:rsidP="007C0C7F">
      <w:pPr>
        <w:pStyle w:val="Heading3"/>
        <w:rPr>
          <w:rStyle w:val="Strong"/>
          <w:b/>
          <w:bCs/>
          <w:i/>
          <w:iCs/>
        </w:rPr>
      </w:pPr>
      <w:bookmarkStart w:id="28" w:name="_Toc70973684"/>
      <w:r>
        <w:rPr>
          <w:lang w:val="en-US" w:eastAsia="id-ID"/>
        </w:rPr>
        <w:t>F.5.4</w:t>
      </w:r>
      <w:r w:rsidRPr="009924A4">
        <w:rPr>
          <w:rStyle w:val="Strong"/>
          <w:b/>
          <w:bCs/>
          <w:i/>
          <w:iCs/>
          <w:lang w:val="en-US"/>
        </w:rPr>
        <w:t xml:space="preserve"> S</w:t>
      </w:r>
      <w:proofErr w:type="spellStart"/>
      <w:r w:rsidRPr="009924A4">
        <w:rPr>
          <w:rStyle w:val="Strong"/>
          <w:b/>
          <w:bCs/>
          <w:i/>
          <w:iCs/>
        </w:rPr>
        <w:t>temming</w:t>
      </w:r>
      <w:bookmarkEnd w:id="28"/>
      <w:proofErr w:type="spellEnd"/>
    </w:p>
    <w:p w14:paraId="49B7E3E6" w14:textId="715E63CF" w:rsidR="00C2342A" w:rsidRPr="00C2342A" w:rsidRDefault="00C2342A" w:rsidP="00C2342A">
      <w:pPr>
        <w:rPr>
          <w:lang w:val="en-US"/>
        </w:rPr>
      </w:pPr>
      <w:proofErr w:type="spellStart"/>
      <w:r w:rsidRPr="00C2342A">
        <w:rPr>
          <w:i/>
          <w:iCs/>
        </w:rPr>
        <w:t>Stemming</w:t>
      </w:r>
      <w:proofErr w:type="spellEnd"/>
      <w:r>
        <w:rPr>
          <w:lang w:val="en-US"/>
        </w:rPr>
        <w:t xml:space="preserve"> </w:t>
      </w:r>
      <w:r w:rsidRPr="00C2342A">
        <w:t>merupakan tahapan pengubahan suatu kata menjadi akar katanya dengan menghilangkan imbuhan awal atau akhir pada kata tersebut</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Pr>
          <w:lang w:val="en-US"/>
        </w:rPr>
        <w:t>.</w:t>
      </w:r>
    </w:p>
    <w:p w14:paraId="1FAF0E8D" w14:textId="77777777" w:rsidR="007C0C7F" w:rsidRDefault="007C0C7F" w:rsidP="007C0C7F">
      <w:pPr>
        <w:pStyle w:val="Heading3"/>
        <w:rPr>
          <w:i/>
          <w:iCs/>
          <w:lang w:val="en-US"/>
        </w:rPr>
      </w:pPr>
      <w:bookmarkStart w:id="29" w:name="_Toc70973685"/>
      <w:r>
        <w:rPr>
          <w:lang w:val="en-US" w:eastAsia="id-ID"/>
        </w:rPr>
        <w:t xml:space="preserve">F.5.5 </w:t>
      </w:r>
      <w:r w:rsidRPr="009924A4">
        <w:rPr>
          <w:i/>
          <w:iCs/>
          <w:lang w:val="en-US"/>
        </w:rPr>
        <w:t>Parts-of-Speech Tagging</w:t>
      </w:r>
      <w:bookmarkEnd w:id="29"/>
    </w:p>
    <w:p w14:paraId="6225B4F1" w14:textId="75AF2FED" w:rsidR="007C0C7F" w:rsidRDefault="007C0C7F" w:rsidP="00C2342A">
      <w:pPr>
        <w:pStyle w:val="Paragraf1"/>
        <w:rPr>
          <w:lang w:val="en-US" w:eastAsia="id-ID"/>
        </w:rPr>
      </w:pPr>
      <w:proofErr w:type="spellStart"/>
      <w:r w:rsidRPr="00D87405">
        <w:rPr>
          <w:i/>
          <w:iCs/>
        </w:rPr>
        <w:t>Part-of-speech</w:t>
      </w:r>
      <w:proofErr w:type="spellEnd"/>
      <w:r w:rsidRPr="00D87405">
        <w:rPr>
          <w:i/>
          <w:iCs/>
        </w:rPr>
        <w:t xml:space="preserve"> (POS) </w:t>
      </w:r>
      <w:proofErr w:type="spellStart"/>
      <w:r w:rsidRPr="00D87405">
        <w:rPr>
          <w:i/>
          <w:iCs/>
        </w:rPr>
        <w:t>tagging</w:t>
      </w:r>
      <w:proofErr w:type="spellEnd"/>
      <w:r>
        <w:t xml:space="preserve"> atau secara singkat dapat ditulis sebagai </w:t>
      </w:r>
      <w:proofErr w:type="spellStart"/>
      <w:r w:rsidRPr="00C81106">
        <w:rPr>
          <w:i/>
          <w:iCs/>
        </w:rPr>
        <w:t>tag</w:t>
      </w:r>
      <w:r>
        <w:t>ging</w:t>
      </w:r>
      <w:proofErr w:type="spellEnd"/>
      <w:r>
        <w:t xml:space="preserve"> merupakan proses pemberian penanda </w:t>
      </w:r>
      <w:r w:rsidRPr="00D87405">
        <w:rPr>
          <w:i/>
          <w:iCs/>
        </w:rPr>
        <w:t>POS</w:t>
      </w:r>
      <w:r>
        <w:t xml:space="preserve"> atau kelas </w:t>
      </w:r>
      <w:proofErr w:type="spellStart"/>
      <w:r>
        <w:t>sintaktik</w:t>
      </w:r>
      <w:proofErr w:type="spellEnd"/>
      <w:r>
        <w:t xml:space="preserve"> pada tiap </w:t>
      </w:r>
      <w:r>
        <w:lastRenderedPageBreak/>
        <w:t xml:space="preserve">kata di dalam </w:t>
      </w:r>
      <w:proofErr w:type="spellStart"/>
      <w:r>
        <w:t>corpus</w:t>
      </w:r>
      <w:proofErr w:type="spellEnd"/>
      <w:ins w:id="30" w:author="Achmad Maududie" w:date="2021-05-03T08:19:00Z">
        <w:r>
          <w:rPr>
            <w:lang w:val="en-US"/>
          </w:rPr>
          <w:t xml:space="preserve">. </w:t>
        </w:r>
      </w:ins>
      <w:r>
        <w:t xml:space="preserve">Dikarenakan </w:t>
      </w:r>
      <w:proofErr w:type="spellStart"/>
      <w:r w:rsidRPr="00C81106">
        <w:rPr>
          <w:i/>
          <w:iCs/>
        </w:rPr>
        <w:t>tag</w:t>
      </w:r>
      <w:proofErr w:type="spellEnd"/>
      <w:r>
        <w:t xml:space="preserve"> secara umum juga diaplikasikan pada tanda baca, maka dalam proses </w:t>
      </w:r>
      <w:proofErr w:type="spellStart"/>
      <w:r w:rsidRPr="00C81106">
        <w:rPr>
          <w:i/>
          <w:iCs/>
        </w:rPr>
        <w:t>tag</w:t>
      </w:r>
      <w:r>
        <w:t>ging</w:t>
      </w:r>
      <w:proofErr w:type="spellEnd"/>
      <w:r>
        <w:t xml:space="preserve">, tanda baca seperti tanda titik, tanda koma, </w:t>
      </w:r>
      <w:proofErr w:type="spellStart"/>
      <w:r>
        <w:t>dll</w:t>
      </w:r>
      <w:proofErr w:type="spellEnd"/>
      <w:r>
        <w:t xml:space="preserve"> perlu dipisahkan dari kata-kata. Oleh sebab itu, proses </w:t>
      </w:r>
      <w:proofErr w:type="spellStart"/>
      <w:r>
        <w:t>tokenisasi</w:t>
      </w:r>
      <w:proofErr w:type="spellEnd"/>
      <w:r>
        <w:t xml:space="preserve"> biasanya dilakukan sebelum </w:t>
      </w:r>
      <w:r w:rsidRPr="00D87405">
        <w:rPr>
          <w:i/>
          <w:iCs/>
        </w:rPr>
        <w:t>POS</w:t>
      </w:r>
      <w:r w:rsidRPr="00D87405">
        <w:rPr>
          <w:i/>
          <w:iCs/>
          <w:lang w:val="en-US"/>
        </w:rPr>
        <w:t>-T</w:t>
      </w:r>
      <w:proofErr w:type="spellStart"/>
      <w:r w:rsidRPr="00D87405">
        <w:rPr>
          <w:i/>
          <w:iCs/>
        </w:rPr>
        <w:t>agging</w:t>
      </w:r>
      <w:proofErr w:type="spellEnd"/>
      <w:r>
        <w:t xml:space="preserve">. Selain itu beberapa </w:t>
      </w:r>
      <w:proofErr w:type="spellStart"/>
      <w:r w:rsidRPr="00D87405">
        <w:rPr>
          <w:i/>
          <w:iCs/>
        </w:rPr>
        <w:t>preprocessing</w:t>
      </w:r>
      <w:proofErr w:type="spellEnd"/>
      <w:r>
        <w:t xml:space="preserve"> juga dilakukan seperti pemisahan koma, tanda petik, </w:t>
      </w:r>
      <w:proofErr w:type="spellStart"/>
      <w:r>
        <w:t>dll</w:t>
      </w:r>
      <w:proofErr w:type="spellEnd"/>
      <w:r>
        <w:t xml:space="preserve"> dari kata serta dilakukan juga </w:t>
      </w:r>
      <w:proofErr w:type="spellStart"/>
      <w:r>
        <w:t>disambiguitas</w:t>
      </w:r>
      <w:proofErr w:type="spellEnd"/>
      <w:r>
        <w:t xml:space="preserve"> pada tanda baca penanda akhir kalimat seperti tanda titik dan tanda tanya agar dapat dibedakan dari tanda yang digunakan untuk singkatan (seperti contohnya: e.g. dan etc.)</w:t>
      </w:r>
      <w:r>
        <w:rPr>
          <w:lang w:val="en-US"/>
        </w:rPr>
        <w:t xml:space="preserve"> </w:t>
      </w:r>
      <w:r>
        <w:fldChar w:fldCharType="begin" w:fldLock="1"/>
      </w:r>
      <w:r>
        <w:instrText>ADDIN CSL_CITATION {"citationItems":[{"id":"ITEM-1","itemData":{"URL":"https://socs.binus.ac.id/2019/12/31/part-of-speech-tagging/","author":[{"dropping-particle":"","family":"Suhartono","given":"Derwin","non-dropping-particle":"","parse-names":false,"suffix":""}],"container-title":"binus","id":"ITEM-1","issued":{"date-parts":[["2019"]]},"title":"Part of speech tagging","type":"webpage"},"uris":["http://www.mendeley.com/documents/?uuid=629c3898-2b86-499f-9be8-4565d9534b6d"]}],"mendeley":{"formattedCitation":"(Suhartono, 2019)","plainTextFormattedCitation":"(Suhartono, 2019)","previouslyFormattedCitation":"(Suhartono, 2019)"},"properties":{"noteIndex":0},"schema":"https://github.com/citation-style-language/schema/raw/master/csl-citation.json"}</w:instrText>
      </w:r>
      <w:r>
        <w:fldChar w:fldCharType="separate"/>
      </w:r>
      <w:r w:rsidRPr="00860D37">
        <w:rPr>
          <w:noProof/>
        </w:rPr>
        <w:t>(Suhartono, 2019)</w:t>
      </w:r>
      <w:r>
        <w:fldChar w:fldCharType="end"/>
      </w:r>
      <w:r>
        <w:rPr>
          <w:lang w:val="en-US"/>
        </w:rPr>
        <w:t>.</w:t>
      </w:r>
      <w:r w:rsidR="00C2342A">
        <w:rPr>
          <w:lang w:val="en-US"/>
        </w:rPr>
        <w:t xml:space="preserve"> </w:t>
      </w:r>
    </w:p>
    <w:p w14:paraId="2069C0FD" w14:textId="61A40DBF" w:rsidR="00404792" w:rsidRDefault="00404792" w:rsidP="00404792">
      <w:pPr>
        <w:pStyle w:val="Heading1"/>
        <w:rPr>
          <w:lang w:val="en-US" w:eastAsia="id-ID"/>
        </w:rPr>
      </w:pPr>
      <w:bookmarkStart w:id="31" w:name="_Toc70973687"/>
      <w:r>
        <w:rPr>
          <w:lang w:val="en-US" w:eastAsia="id-ID"/>
        </w:rPr>
        <w:t xml:space="preserve">G. </w:t>
      </w:r>
      <w:proofErr w:type="spellStart"/>
      <w:r>
        <w:rPr>
          <w:lang w:val="en-US" w:eastAsia="id-ID"/>
        </w:rPr>
        <w:t>Metodologi</w:t>
      </w:r>
      <w:proofErr w:type="spellEnd"/>
      <w:r>
        <w:rPr>
          <w:lang w:val="en-US" w:eastAsia="id-ID"/>
        </w:rPr>
        <w:t xml:space="preserve"> </w:t>
      </w:r>
      <w:proofErr w:type="spellStart"/>
      <w:r>
        <w:rPr>
          <w:lang w:val="en-US" w:eastAsia="id-ID"/>
        </w:rPr>
        <w:t>Penelitian</w:t>
      </w:r>
      <w:bookmarkEnd w:id="31"/>
      <w:proofErr w:type="spellEnd"/>
    </w:p>
    <w:p w14:paraId="6DB03DD6" w14:textId="4C32DBEB" w:rsidR="00404792" w:rsidRDefault="00404792" w:rsidP="00404792">
      <w:pPr>
        <w:pStyle w:val="Heading2"/>
        <w:rPr>
          <w:lang w:eastAsia="id-ID"/>
        </w:rPr>
      </w:pPr>
      <w:bookmarkStart w:id="32" w:name="_Toc70973688"/>
      <w:r>
        <w:rPr>
          <w:lang w:eastAsia="id-ID"/>
        </w:rPr>
        <w:t xml:space="preserve">G.1 Jenis </w:t>
      </w:r>
      <w:proofErr w:type="spellStart"/>
      <w:r>
        <w:rPr>
          <w:lang w:eastAsia="id-ID"/>
        </w:rPr>
        <w:t>Penelitian</w:t>
      </w:r>
      <w:bookmarkEnd w:id="32"/>
      <w:proofErr w:type="spellEnd"/>
    </w:p>
    <w:p w14:paraId="19EB3707" w14:textId="54CE19EF" w:rsidR="00FD257B" w:rsidRPr="00856CC9" w:rsidRDefault="00685F29" w:rsidP="00FD257B">
      <w:pPr>
        <w:pStyle w:val="Paragraf1"/>
        <w:rPr>
          <w:lang w:val="en-US"/>
        </w:rPr>
      </w:pPr>
      <w:r>
        <w:t xml:space="preserve">Jenis penelitian ini menggunakan penelitian </w:t>
      </w:r>
      <w:proofErr w:type="spellStart"/>
      <w:r w:rsidR="00FD257B">
        <w:rPr>
          <w:lang w:val="en-US"/>
        </w:rPr>
        <w:t>kuantitatif</w:t>
      </w:r>
      <w:proofErr w:type="spellEnd"/>
      <w:r>
        <w:t xml:space="preserve">. Penelitian </w:t>
      </w:r>
      <w:proofErr w:type="spellStart"/>
      <w:r w:rsidR="00FD257B">
        <w:rPr>
          <w:lang w:val="en-US"/>
        </w:rPr>
        <w:t>kuantitatif</w:t>
      </w:r>
      <w:proofErr w:type="spellEnd"/>
      <w:r w:rsidR="00FD257B">
        <w:rPr>
          <w:lang w:val="en-US"/>
        </w:rPr>
        <w:t xml:space="preserve"> </w:t>
      </w:r>
      <w:proofErr w:type="spellStart"/>
      <w:r w:rsidR="00FD257B">
        <w:rPr>
          <w:lang w:val="en-US"/>
        </w:rPr>
        <w:t>adalah</w:t>
      </w:r>
      <w:proofErr w:type="spellEnd"/>
      <w:r w:rsidR="00FD257B">
        <w:rPr>
          <w:lang w:val="en-US"/>
        </w:rPr>
        <w:t xml:space="preserve"> </w:t>
      </w:r>
      <w:proofErr w:type="spellStart"/>
      <w:r w:rsidR="00FD257B">
        <w:rPr>
          <w:lang w:val="en-US"/>
        </w:rPr>
        <w:t>metode</w:t>
      </w:r>
      <w:proofErr w:type="spellEnd"/>
      <w:r w:rsidR="00FD257B">
        <w:rPr>
          <w:lang w:val="en-US"/>
        </w:rPr>
        <w:t xml:space="preserve"> yang </w:t>
      </w:r>
      <w:proofErr w:type="spellStart"/>
      <w:r w:rsidR="00FD257B">
        <w:rPr>
          <w:lang w:val="en-US"/>
        </w:rPr>
        <w:t>digunakan</w:t>
      </w:r>
      <w:proofErr w:type="spellEnd"/>
      <w:r w:rsidR="00FD257B">
        <w:rPr>
          <w:lang w:val="en-US"/>
        </w:rPr>
        <w:t xml:space="preserve"> </w:t>
      </w:r>
      <w:proofErr w:type="spellStart"/>
      <w:r w:rsidR="00FD257B">
        <w:rPr>
          <w:lang w:val="en-US"/>
        </w:rPr>
        <w:t>untuk</w:t>
      </w:r>
      <w:proofErr w:type="spellEnd"/>
      <w:r w:rsidR="00FD257B">
        <w:rPr>
          <w:lang w:val="en-US"/>
        </w:rPr>
        <w:t xml:space="preserve"> </w:t>
      </w:r>
      <w:proofErr w:type="spellStart"/>
      <w:r w:rsidR="00FD257B">
        <w:rPr>
          <w:lang w:val="en-US"/>
        </w:rPr>
        <w:t>melakukan</w:t>
      </w:r>
      <w:proofErr w:type="spellEnd"/>
      <w:r w:rsidR="00FD257B">
        <w:rPr>
          <w:lang w:val="en-US"/>
        </w:rPr>
        <w:t xml:space="preserve"> uji pada </w:t>
      </w:r>
      <w:proofErr w:type="spellStart"/>
      <w:r w:rsidR="00FD257B">
        <w:rPr>
          <w:lang w:val="en-US"/>
        </w:rPr>
        <w:t>masalah</w:t>
      </w:r>
      <w:proofErr w:type="spellEnd"/>
      <w:r w:rsidR="00FD257B">
        <w:rPr>
          <w:lang w:val="en-US"/>
        </w:rPr>
        <w:t xml:space="preserve"> </w:t>
      </w:r>
      <w:proofErr w:type="spellStart"/>
      <w:r w:rsidR="00FD257B">
        <w:rPr>
          <w:lang w:val="en-US"/>
        </w:rPr>
        <w:t>penelitian</w:t>
      </w:r>
      <w:proofErr w:type="spellEnd"/>
      <w:r w:rsidR="00FD257B">
        <w:rPr>
          <w:lang w:val="en-US"/>
        </w:rPr>
        <w:t xml:space="preserve"> yang </w:t>
      </w:r>
      <w:proofErr w:type="spellStart"/>
      <w:r w:rsidR="00FD257B">
        <w:rPr>
          <w:lang w:val="en-US"/>
        </w:rPr>
        <w:t>berhubungan</w:t>
      </w:r>
      <w:proofErr w:type="spellEnd"/>
      <w:r w:rsidR="00FD257B">
        <w:rPr>
          <w:lang w:val="en-US"/>
        </w:rPr>
        <w:t xml:space="preserve"> </w:t>
      </w:r>
      <w:proofErr w:type="spellStart"/>
      <w:r w:rsidR="00FD257B">
        <w:rPr>
          <w:lang w:val="en-US"/>
        </w:rPr>
        <w:t>dengan</w:t>
      </w:r>
      <w:proofErr w:type="spellEnd"/>
      <w:r w:rsidR="00FD257B">
        <w:rPr>
          <w:lang w:val="en-US"/>
        </w:rPr>
        <w:t xml:space="preserve"> data </w:t>
      </w:r>
      <w:proofErr w:type="spellStart"/>
      <w:r w:rsidR="00495DB3">
        <w:rPr>
          <w:lang w:val="en-US"/>
        </w:rPr>
        <w:t>angka</w:t>
      </w:r>
      <w:proofErr w:type="spellEnd"/>
      <w:r w:rsidR="00495DB3">
        <w:rPr>
          <w:lang w:val="en-US"/>
        </w:rPr>
        <w:t xml:space="preserve"> yang </w:t>
      </w:r>
      <w:proofErr w:type="spellStart"/>
      <w:r w:rsidR="00495DB3">
        <w:rPr>
          <w:lang w:val="en-US"/>
        </w:rPr>
        <w:t>dapat</w:t>
      </w:r>
      <w:proofErr w:type="spellEnd"/>
      <w:r w:rsidR="00495DB3">
        <w:rPr>
          <w:lang w:val="en-US"/>
        </w:rPr>
        <w:t xml:space="preserve"> di </w:t>
      </w:r>
      <w:proofErr w:type="spellStart"/>
      <w:r w:rsidR="00495DB3">
        <w:rPr>
          <w:lang w:val="en-US"/>
        </w:rPr>
        <w:t>kalkulas</w:t>
      </w:r>
      <w:proofErr w:type="spellEnd"/>
      <w:r>
        <w:t>.</w:t>
      </w:r>
      <w:r w:rsidR="00495DB3">
        <w:rPr>
          <w:lang w:val="en-US"/>
        </w:rPr>
        <w:t xml:space="preserve"> </w:t>
      </w:r>
      <w:r w:rsidR="00495DB3">
        <w:t>Wahidmurni</w:t>
      </w:r>
      <w:r w:rsidR="00CB229D">
        <w:rPr>
          <w:lang w:val="en-US"/>
        </w:rPr>
        <w:t xml:space="preserve"> (2017)</w:t>
      </w:r>
      <w:r w:rsidR="00495DB3">
        <w:rPr>
          <w:lang w:val="en-US"/>
        </w:rPr>
        <w:t xml:space="preserve"> </w:t>
      </w:r>
      <w:proofErr w:type="spellStart"/>
      <w:r w:rsidR="00495DB3">
        <w:rPr>
          <w:lang w:val="en-US"/>
        </w:rPr>
        <w:t>mengatakan</w:t>
      </w:r>
      <w:proofErr w:type="spellEnd"/>
      <w:r w:rsidR="00495DB3">
        <w:rPr>
          <w:lang w:val="en-US"/>
        </w:rPr>
        <w:t xml:space="preserve"> “</w:t>
      </w:r>
      <w:r w:rsidR="00FD257B" w:rsidRPr="00FD257B">
        <w:t>Metode  penelitian  kuantitatif</w:t>
      </w:r>
      <w:r w:rsidR="00FD257B">
        <w:rPr>
          <w:lang w:val="en-US"/>
        </w:rPr>
        <w:t xml:space="preserve"> </w:t>
      </w:r>
      <w:r w:rsidR="00FD257B" w:rsidRPr="00FD257B">
        <w:t>merupakan</w:t>
      </w:r>
      <w:r w:rsidR="002775FF">
        <w:rPr>
          <w:lang w:val="en-US"/>
        </w:rPr>
        <w:t xml:space="preserve"> </w:t>
      </w:r>
      <w:r w:rsidR="00FD257B" w:rsidRPr="00FD257B">
        <w:t>suatu  cara  yang  digunakan  untuk menjawab masalah penelitian yang berkaitan dengan</w:t>
      </w:r>
      <w:r w:rsidR="00FD257B">
        <w:rPr>
          <w:lang w:val="en-US"/>
        </w:rPr>
        <w:t xml:space="preserve"> </w:t>
      </w:r>
      <w:r w:rsidR="00FD257B" w:rsidRPr="00FD257B">
        <w:t>data berupa</w:t>
      </w:r>
      <w:r w:rsidR="00FD257B">
        <w:rPr>
          <w:lang w:val="en-US"/>
        </w:rPr>
        <w:t xml:space="preserve"> </w:t>
      </w:r>
      <w:r w:rsidR="00FD257B" w:rsidRPr="00FD257B">
        <w:t>angka dan program statistik. Untuk dapat menjabarkan dengan baik tentang pendekatan dan  jenis  penelitian,  populasi  dan  sampel, instrumen  penelitian, teknik pengumpulan data, dan</w:t>
      </w:r>
      <w:r w:rsidR="00FD257B">
        <w:rPr>
          <w:lang w:val="en-US"/>
        </w:rPr>
        <w:t xml:space="preserve"> </w:t>
      </w:r>
      <w:r w:rsidR="00FD257B" w:rsidRPr="00FD257B">
        <w:t>analisis data</w:t>
      </w:r>
      <w:r w:rsidR="00FD257B">
        <w:rPr>
          <w:lang w:val="en-US"/>
        </w:rPr>
        <w:t xml:space="preserve"> </w:t>
      </w:r>
      <w:r w:rsidR="00FD257B" w:rsidRPr="00FD257B">
        <w:t>dalam suatu proposal dan/atau laporan penelitian diperlukan pemahaman yang baik tentang masing-masing konsep tersebut</w:t>
      </w:r>
      <w:r w:rsidR="00495DB3">
        <w:rPr>
          <w:lang w:val="en-US"/>
        </w:rPr>
        <w:t>”</w:t>
      </w:r>
      <w:r w:rsidR="00CB229D">
        <w:rPr>
          <w:lang w:val="en-US"/>
        </w:rPr>
        <w:t xml:space="preserve">. </w:t>
      </w:r>
      <w:r w:rsidR="00856CC9">
        <w:rPr>
          <w:lang w:val="en-US"/>
        </w:rPr>
        <w:t xml:space="preserve">Dalam </w:t>
      </w:r>
      <w:proofErr w:type="spellStart"/>
      <w:r w:rsidR="00856CC9">
        <w:rPr>
          <w:lang w:val="en-US"/>
        </w:rPr>
        <w:t>penilitian</w:t>
      </w:r>
      <w:proofErr w:type="spellEnd"/>
      <w:r w:rsidR="00856CC9">
        <w:rPr>
          <w:lang w:val="en-US"/>
        </w:rPr>
        <w:t xml:space="preserve"> </w:t>
      </w:r>
      <w:proofErr w:type="spellStart"/>
      <w:r w:rsidR="00856CC9">
        <w:rPr>
          <w:lang w:val="en-US"/>
        </w:rPr>
        <w:t>ini</w:t>
      </w:r>
      <w:proofErr w:type="spellEnd"/>
      <w:r w:rsidR="00856CC9">
        <w:rPr>
          <w:lang w:val="en-US"/>
        </w:rPr>
        <w:t xml:space="preserve"> data yang </w:t>
      </w:r>
      <w:proofErr w:type="spellStart"/>
      <w:r w:rsidR="00856CC9">
        <w:rPr>
          <w:lang w:val="en-US"/>
        </w:rPr>
        <w:t>akan</w:t>
      </w:r>
      <w:proofErr w:type="spellEnd"/>
      <w:r w:rsidR="00856CC9">
        <w:rPr>
          <w:lang w:val="en-US"/>
        </w:rPr>
        <w:t xml:space="preserve"> </w:t>
      </w:r>
      <w:proofErr w:type="spellStart"/>
      <w:r w:rsidR="00856CC9">
        <w:rPr>
          <w:lang w:val="en-US"/>
        </w:rPr>
        <w:t>dikalukulasi</w:t>
      </w:r>
      <w:proofErr w:type="spellEnd"/>
      <w:r w:rsidR="00856CC9">
        <w:rPr>
          <w:lang w:val="en-US"/>
        </w:rPr>
        <w:t xml:space="preserve"> </w:t>
      </w:r>
      <w:proofErr w:type="spellStart"/>
      <w:r w:rsidR="00856CC9">
        <w:rPr>
          <w:lang w:val="en-US"/>
        </w:rPr>
        <w:t>adalah</w:t>
      </w:r>
      <w:proofErr w:type="spellEnd"/>
      <w:r w:rsidR="00856CC9">
        <w:rPr>
          <w:lang w:val="en-US"/>
        </w:rPr>
        <w:t xml:space="preserve"> data testing </w:t>
      </w:r>
      <w:proofErr w:type="spellStart"/>
      <w:r w:rsidR="00856CC9">
        <w:rPr>
          <w:lang w:val="en-US"/>
        </w:rPr>
        <w:t>tingkat</w:t>
      </w:r>
      <w:proofErr w:type="spellEnd"/>
      <w:r w:rsidR="00856CC9">
        <w:rPr>
          <w:lang w:val="en-US"/>
        </w:rPr>
        <w:t xml:space="preserve"> </w:t>
      </w:r>
      <w:proofErr w:type="spellStart"/>
      <w:r w:rsidR="00856CC9">
        <w:rPr>
          <w:lang w:val="en-US"/>
        </w:rPr>
        <w:t>keakurasian</w:t>
      </w:r>
      <w:proofErr w:type="spellEnd"/>
      <w:r w:rsidR="00856CC9">
        <w:rPr>
          <w:lang w:val="en-US"/>
        </w:rPr>
        <w:t xml:space="preserve"> </w:t>
      </w:r>
      <w:proofErr w:type="spellStart"/>
      <w:r w:rsidR="00856CC9">
        <w:rPr>
          <w:lang w:val="en-US"/>
        </w:rPr>
        <w:t>dari</w:t>
      </w:r>
      <w:proofErr w:type="spellEnd"/>
      <w:r w:rsidR="00856CC9">
        <w:rPr>
          <w:lang w:val="en-US"/>
        </w:rPr>
        <w:t xml:space="preserve"> </w:t>
      </w:r>
      <w:proofErr w:type="spellStart"/>
      <w:r w:rsidR="00856CC9">
        <w:rPr>
          <w:lang w:val="en-US"/>
        </w:rPr>
        <w:t>metode</w:t>
      </w:r>
      <w:proofErr w:type="spellEnd"/>
      <w:r w:rsidR="00856CC9">
        <w:rPr>
          <w:lang w:val="en-US"/>
        </w:rPr>
        <w:t xml:space="preserve"> yang </w:t>
      </w:r>
      <w:proofErr w:type="spellStart"/>
      <w:r w:rsidR="00856CC9">
        <w:rPr>
          <w:lang w:val="en-US"/>
        </w:rPr>
        <w:t>akan</w:t>
      </w:r>
      <w:proofErr w:type="spellEnd"/>
      <w:r w:rsidR="00856CC9">
        <w:rPr>
          <w:lang w:val="en-US"/>
        </w:rPr>
        <w:t xml:space="preserve"> </w:t>
      </w:r>
      <w:proofErr w:type="spellStart"/>
      <w:r w:rsidR="00856CC9">
        <w:rPr>
          <w:lang w:val="en-US"/>
        </w:rPr>
        <w:t>didapat</w:t>
      </w:r>
      <w:proofErr w:type="spellEnd"/>
      <w:r w:rsidR="00856CC9">
        <w:rPr>
          <w:lang w:val="en-US"/>
        </w:rPr>
        <w:t xml:space="preserve"> </w:t>
      </w:r>
      <w:proofErr w:type="spellStart"/>
      <w:r w:rsidR="00856CC9">
        <w:rPr>
          <w:lang w:val="en-US"/>
        </w:rPr>
        <w:t>dari</w:t>
      </w:r>
      <w:proofErr w:type="spellEnd"/>
      <w:r w:rsidR="00856CC9">
        <w:rPr>
          <w:lang w:val="en-US"/>
        </w:rPr>
        <w:t xml:space="preserve"> testing crawling data </w:t>
      </w:r>
      <w:proofErr w:type="spellStart"/>
      <w:r w:rsidR="00856CC9">
        <w:rPr>
          <w:lang w:val="en-US"/>
        </w:rPr>
        <w:t>beberapa</w:t>
      </w:r>
      <w:proofErr w:type="spellEnd"/>
      <w:r w:rsidR="00856CC9">
        <w:rPr>
          <w:lang w:val="en-US"/>
        </w:rPr>
        <w:t xml:space="preserve"> </w:t>
      </w:r>
      <w:proofErr w:type="spellStart"/>
      <w:r w:rsidR="00856CC9">
        <w:rPr>
          <w:lang w:val="en-US"/>
        </w:rPr>
        <w:t>jurnal</w:t>
      </w:r>
      <w:proofErr w:type="spellEnd"/>
      <w:r w:rsidR="00856CC9">
        <w:rPr>
          <w:lang w:val="en-US"/>
        </w:rPr>
        <w:t xml:space="preserve"> yang </w:t>
      </w:r>
      <w:proofErr w:type="spellStart"/>
      <w:r w:rsidR="00856CC9">
        <w:rPr>
          <w:lang w:val="en-US"/>
        </w:rPr>
        <w:t>memiliki</w:t>
      </w:r>
      <w:proofErr w:type="spellEnd"/>
      <w:r w:rsidR="00856CC9">
        <w:rPr>
          <w:lang w:val="en-US"/>
        </w:rPr>
        <w:t xml:space="preserve"> kata </w:t>
      </w:r>
      <w:proofErr w:type="spellStart"/>
      <w:r w:rsidR="00856CC9">
        <w:rPr>
          <w:lang w:val="en-US"/>
        </w:rPr>
        <w:t>kunci</w:t>
      </w:r>
      <w:proofErr w:type="spellEnd"/>
      <w:r w:rsidR="00856CC9">
        <w:rPr>
          <w:lang w:val="en-US"/>
        </w:rPr>
        <w:t xml:space="preserve"> dan </w:t>
      </w:r>
      <w:proofErr w:type="spellStart"/>
      <w:r w:rsidR="00856CC9">
        <w:rPr>
          <w:lang w:val="en-US"/>
        </w:rPr>
        <w:t>beberapa</w:t>
      </w:r>
      <w:proofErr w:type="spellEnd"/>
      <w:r w:rsidR="00856CC9">
        <w:rPr>
          <w:lang w:val="en-US"/>
        </w:rPr>
        <w:t xml:space="preserve"> </w:t>
      </w:r>
      <w:proofErr w:type="spellStart"/>
      <w:r w:rsidR="00856CC9">
        <w:rPr>
          <w:lang w:val="en-US"/>
        </w:rPr>
        <w:t>wawancara</w:t>
      </w:r>
      <w:proofErr w:type="spellEnd"/>
      <w:r w:rsidR="00856CC9">
        <w:rPr>
          <w:lang w:val="en-US"/>
        </w:rPr>
        <w:t xml:space="preserve"> </w:t>
      </w:r>
      <w:proofErr w:type="spellStart"/>
      <w:r w:rsidR="00856CC9">
        <w:rPr>
          <w:lang w:val="en-US"/>
        </w:rPr>
        <w:t>kepada</w:t>
      </w:r>
      <w:proofErr w:type="spellEnd"/>
      <w:r w:rsidR="00856CC9">
        <w:rPr>
          <w:lang w:val="en-US"/>
        </w:rPr>
        <w:t xml:space="preserve"> </w:t>
      </w:r>
      <w:proofErr w:type="spellStart"/>
      <w:r w:rsidR="00856CC9">
        <w:rPr>
          <w:lang w:val="en-US"/>
        </w:rPr>
        <w:t>penulis</w:t>
      </w:r>
      <w:proofErr w:type="spellEnd"/>
      <w:r w:rsidR="00856CC9">
        <w:rPr>
          <w:lang w:val="en-US"/>
        </w:rPr>
        <w:t xml:space="preserve"> di </w:t>
      </w:r>
      <w:r w:rsidR="00856CC9" w:rsidRPr="000E64DA">
        <w:rPr>
          <w:i/>
          <w:iCs/>
          <w:lang w:val="en-US"/>
        </w:rPr>
        <w:t>Website</w:t>
      </w:r>
      <w:r w:rsidR="00856CC9">
        <w:rPr>
          <w:lang w:val="en-US"/>
        </w:rPr>
        <w:t xml:space="preserve"> </w:t>
      </w:r>
      <w:proofErr w:type="spellStart"/>
      <w:r w:rsidR="00856CC9">
        <w:rPr>
          <w:lang w:val="en-US"/>
        </w:rPr>
        <w:t>Imaji</w:t>
      </w:r>
      <w:proofErr w:type="spellEnd"/>
      <w:r w:rsidR="00856CC9">
        <w:rPr>
          <w:lang w:val="en-US"/>
        </w:rPr>
        <w:t xml:space="preserve"> </w:t>
      </w:r>
      <w:proofErr w:type="spellStart"/>
      <w:r w:rsidR="00856CC9">
        <w:rPr>
          <w:lang w:val="en-US"/>
        </w:rPr>
        <w:t>Sociopreneur</w:t>
      </w:r>
      <w:proofErr w:type="spellEnd"/>
      <w:r w:rsidR="00856CC9">
        <w:rPr>
          <w:lang w:val="en-US"/>
        </w:rPr>
        <w:t>.</w:t>
      </w:r>
    </w:p>
    <w:p w14:paraId="29EEFC3D" w14:textId="7A9DFC76" w:rsidR="00404792" w:rsidRDefault="00404792" w:rsidP="00FD257B">
      <w:pPr>
        <w:pStyle w:val="Heading2"/>
        <w:rPr>
          <w:lang w:eastAsia="id-ID"/>
        </w:rPr>
      </w:pPr>
      <w:bookmarkStart w:id="33" w:name="_Toc70973689"/>
      <w:r>
        <w:rPr>
          <w:lang w:eastAsia="id-ID"/>
        </w:rPr>
        <w:t xml:space="preserve">G.2 </w:t>
      </w:r>
      <w:proofErr w:type="spellStart"/>
      <w:r>
        <w:rPr>
          <w:lang w:eastAsia="id-ID"/>
        </w:rPr>
        <w:t>Objek</w:t>
      </w:r>
      <w:proofErr w:type="spellEnd"/>
      <w:r>
        <w:rPr>
          <w:lang w:eastAsia="id-ID"/>
        </w:rPr>
        <w:t xml:space="preserve"> </w:t>
      </w:r>
      <w:proofErr w:type="spellStart"/>
      <w:r>
        <w:rPr>
          <w:lang w:eastAsia="id-ID"/>
        </w:rPr>
        <w:t>Penelitian</w:t>
      </w:r>
      <w:bookmarkEnd w:id="33"/>
      <w:proofErr w:type="spellEnd"/>
    </w:p>
    <w:p w14:paraId="0A726A67" w14:textId="0D8599E3" w:rsidR="00C213C7" w:rsidRPr="00E65B56" w:rsidRDefault="00AA2DE8" w:rsidP="00AA2DE8">
      <w:pPr>
        <w:pStyle w:val="Paragraf1"/>
        <w:rPr>
          <w:lang w:val="en-US"/>
        </w:rPr>
      </w:pPr>
      <w:r>
        <w:t xml:space="preserve">Objek penelitian merupakan </w:t>
      </w:r>
      <w:r w:rsidR="00F24C63" w:rsidRPr="00F24C63">
        <w:rPr>
          <w:i/>
          <w:iCs/>
        </w:rPr>
        <w:t>Website</w:t>
      </w:r>
      <w:r>
        <w:t xml:space="preserve"> Imaji Sociopreneur. Data yang didapat diperoleh dari penulis di </w:t>
      </w:r>
      <w:r w:rsidR="00F24C63" w:rsidRPr="00F24C63">
        <w:rPr>
          <w:i/>
          <w:iCs/>
        </w:rPr>
        <w:t>Website</w:t>
      </w:r>
      <w:r>
        <w:t xml:space="preserve"> Imaji Sociopreneur sebagai narasumber dan Jurnal Bahasa Indonesia yang tersebar di internet sebagai uji testing.</w:t>
      </w:r>
    </w:p>
    <w:p w14:paraId="01F92745" w14:textId="2833081D" w:rsidR="00404792" w:rsidRDefault="00404792" w:rsidP="00404792">
      <w:pPr>
        <w:pStyle w:val="Heading2"/>
        <w:rPr>
          <w:lang w:eastAsia="id-ID"/>
        </w:rPr>
      </w:pPr>
      <w:bookmarkStart w:id="34" w:name="_Toc70973690"/>
      <w:r>
        <w:rPr>
          <w:lang w:eastAsia="id-ID"/>
        </w:rPr>
        <w:lastRenderedPageBreak/>
        <w:t xml:space="preserve">G.3 </w:t>
      </w:r>
      <w:proofErr w:type="spellStart"/>
      <w:r>
        <w:rPr>
          <w:lang w:eastAsia="id-ID"/>
        </w:rPr>
        <w:t>Tempat</w:t>
      </w:r>
      <w:proofErr w:type="spellEnd"/>
      <w:r>
        <w:rPr>
          <w:lang w:eastAsia="id-ID"/>
        </w:rPr>
        <w:t xml:space="preserve"> dan Waktu </w:t>
      </w:r>
      <w:proofErr w:type="spellStart"/>
      <w:r>
        <w:rPr>
          <w:lang w:eastAsia="id-ID"/>
        </w:rPr>
        <w:t>Penelitian</w:t>
      </w:r>
      <w:bookmarkEnd w:id="34"/>
      <w:proofErr w:type="spellEnd"/>
    </w:p>
    <w:p w14:paraId="48CB1847" w14:textId="078735F2" w:rsidR="00AA2DE8" w:rsidRPr="00AA2DE8" w:rsidRDefault="00AA2DE8" w:rsidP="00AA2DE8">
      <w:pPr>
        <w:pStyle w:val="Paragraf1"/>
        <w:rPr>
          <w:lang w:val="en-US" w:eastAsia="id-ID"/>
        </w:rPr>
      </w:pPr>
      <w:r>
        <w:t xml:space="preserve">Tempat dilaksanakan penelitian yaitu kantor </w:t>
      </w:r>
      <w:proofErr w:type="spellStart"/>
      <w:r>
        <w:t>kantor</w:t>
      </w:r>
      <w:proofErr w:type="spellEnd"/>
      <w:r>
        <w:t xml:space="preserve">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berlokasi</w:t>
      </w:r>
      <w:proofErr w:type="spellEnd"/>
      <w:r>
        <w:rPr>
          <w:lang w:val="en-US"/>
        </w:rPr>
        <w:t xml:space="preserve"> </w:t>
      </w:r>
      <w:r>
        <w:t>Kelurahan/Desa Kecamatan</w:t>
      </w:r>
      <w:r>
        <w:rPr>
          <w:lang w:val="en-US"/>
        </w:rPr>
        <w:t xml:space="preserve"> Tegal Gede</w:t>
      </w:r>
      <w:r>
        <w:t xml:space="preserve">, Kecamatan </w:t>
      </w:r>
      <w:proofErr w:type="spellStart"/>
      <w:r>
        <w:t>Sumbersari</w:t>
      </w:r>
      <w:proofErr w:type="spellEnd"/>
      <w:r>
        <w:rPr>
          <w:lang w:val="en-US"/>
        </w:rPr>
        <w:t xml:space="preserve"> </w:t>
      </w:r>
      <w:proofErr w:type="spellStart"/>
      <w:r>
        <w:rPr>
          <w:lang w:val="en-US"/>
        </w:rPr>
        <w:t>Kabupaten</w:t>
      </w:r>
      <w:proofErr w:type="spellEnd"/>
      <w:r>
        <w:rPr>
          <w:lang w:val="en-US"/>
        </w:rPr>
        <w:t xml:space="preserve"> Jember</w:t>
      </w:r>
      <w:r>
        <w:t xml:space="preserve">. Waktu penelitian dilakukan selama empat bulan, dimulai dari bulan </w:t>
      </w:r>
      <w:r>
        <w:rPr>
          <w:lang w:val="en-US"/>
        </w:rPr>
        <w:t>Maret</w:t>
      </w:r>
      <w:r>
        <w:t xml:space="preserve"> sampai dengan bulan </w:t>
      </w:r>
      <w:r>
        <w:rPr>
          <w:lang w:val="en-US"/>
        </w:rPr>
        <w:t>April</w:t>
      </w:r>
      <w:r>
        <w:t xml:space="preserve"> 2021.</w:t>
      </w:r>
    </w:p>
    <w:p w14:paraId="5B1B12EC" w14:textId="1FCEBD3B" w:rsidR="00006D0C" w:rsidRDefault="00006D0C" w:rsidP="00404792">
      <w:pPr>
        <w:pStyle w:val="Heading2"/>
      </w:pPr>
      <w:bookmarkStart w:id="35" w:name="_Toc70973691"/>
      <w:r>
        <w:t xml:space="preserve">G.4 Gambaran </w:t>
      </w:r>
      <w:proofErr w:type="spellStart"/>
      <w:r>
        <w:t>Sistem</w:t>
      </w:r>
      <w:bookmarkEnd w:id="35"/>
      <w:proofErr w:type="spellEnd"/>
    </w:p>
    <w:p w14:paraId="1F13F672" w14:textId="32109605" w:rsidR="00E65B56" w:rsidRDefault="00E65B56" w:rsidP="00E65B56">
      <w:pPr>
        <w:pStyle w:val="Paragraf1"/>
      </w:pPr>
      <w:r>
        <w:t xml:space="preserve">Sistem akan dibangun berdasarkan pada fungsionalitas yang ada pada batasan masalah dan mengembangkan </w:t>
      </w:r>
      <w:r w:rsidRPr="000E64DA">
        <w:rPr>
          <w:i/>
          <w:iCs/>
        </w:rPr>
        <w:t>Website</w:t>
      </w:r>
      <w:r>
        <w:t xml:space="preserve"> Imaji Sociopreneur yang telah ada. Data yang akan diproses oleh </w:t>
      </w:r>
      <w:r w:rsidRPr="000E64DA">
        <w:rPr>
          <w:i/>
          <w:iCs/>
        </w:rPr>
        <w:t>Website</w:t>
      </w:r>
      <w:r>
        <w:t xml:space="preserve"> Imaji Sociopreneur akan dikirim melalui </w:t>
      </w:r>
      <w:r w:rsidRPr="000E64DA">
        <w:rPr>
          <w:i/>
          <w:iCs/>
        </w:rPr>
        <w:t>REST</w:t>
      </w:r>
      <w:proofErr w:type="spellStart"/>
      <w:r w:rsidR="000E64DA" w:rsidRPr="000E64DA">
        <w:rPr>
          <w:i/>
          <w:iCs/>
          <w:lang w:val="en-US"/>
        </w:rPr>
        <w:t>ful</w:t>
      </w:r>
      <w:proofErr w:type="spellEnd"/>
      <w:r w:rsidRPr="000E64DA">
        <w:rPr>
          <w:i/>
          <w:iCs/>
        </w:rPr>
        <w:t xml:space="preserve"> API</w:t>
      </w:r>
      <w:r>
        <w:t xml:space="preserve"> yang dibangun khusus untuk ekstraksi kata kunci. Pembangunan </w:t>
      </w:r>
      <w:r w:rsidRPr="000E64DA">
        <w:rPr>
          <w:i/>
          <w:iCs/>
        </w:rPr>
        <w:t>REST</w:t>
      </w:r>
      <w:proofErr w:type="spellStart"/>
      <w:r w:rsidR="000E64DA" w:rsidRPr="000E64DA">
        <w:rPr>
          <w:i/>
          <w:iCs/>
          <w:lang w:val="en-US"/>
        </w:rPr>
        <w:t>ful</w:t>
      </w:r>
      <w:proofErr w:type="spellEnd"/>
      <w:r w:rsidRPr="000E64DA">
        <w:rPr>
          <w:i/>
          <w:iCs/>
        </w:rPr>
        <w:t xml:space="preserve"> API</w:t>
      </w:r>
      <w:r>
        <w:t xml:space="preserve"> dilakukan agar </w:t>
      </w:r>
      <w:proofErr w:type="spellStart"/>
      <w:r w:rsidRPr="000E64DA">
        <w:rPr>
          <w:i/>
          <w:iCs/>
        </w:rPr>
        <w:t>Website</w:t>
      </w:r>
      <w:proofErr w:type="spellEnd"/>
      <w:r>
        <w:t xml:space="preserve"> Imaji </w:t>
      </w:r>
      <w:proofErr w:type="spellStart"/>
      <w:r>
        <w:t>Sociopreneur</w:t>
      </w:r>
      <w:proofErr w:type="spellEnd"/>
      <w:r>
        <w:t xml:space="preserve"> tidak terbebani oleh proses ekstraksi kata kunci yang dilakukan. Selain itu, ekstraksi kata kunci dilakukan dalam pemrosesan dengan python, sedangkan Website Imaji Sociopreneur dibangun menggunakan </w:t>
      </w:r>
      <w:r w:rsidRPr="000E64DA">
        <w:rPr>
          <w:i/>
          <w:iCs/>
        </w:rPr>
        <w:t>Framework</w:t>
      </w:r>
      <w:r>
        <w:t xml:space="preserve"> Laravel. </w:t>
      </w:r>
    </w:p>
    <w:p w14:paraId="602DFAE8" w14:textId="7248F80C" w:rsidR="009F1569" w:rsidRDefault="00E65B56" w:rsidP="00E65B56">
      <w:pPr>
        <w:pStyle w:val="Paragraf1"/>
        <w:rPr>
          <w:rFonts w:eastAsiaTheme="majorEastAsia" w:cstheme="majorBidi"/>
          <w:b/>
          <w:color w:val="000000"/>
          <w:szCs w:val="24"/>
          <w:lang w:val="en-US"/>
        </w:rPr>
      </w:pPr>
      <w:r>
        <w:t xml:space="preserve">Dalam pemrosesan pada </w:t>
      </w:r>
      <w:r w:rsidRPr="000E64DA">
        <w:rPr>
          <w:i/>
          <w:iCs/>
        </w:rPr>
        <w:t>REST</w:t>
      </w:r>
      <w:proofErr w:type="spellStart"/>
      <w:r w:rsidR="000E64DA" w:rsidRPr="000E64DA">
        <w:rPr>
          <w:i/>
          <w:iCs/>
          <w:lang w:val="en-US"/>
        </w:rPr>
        <w:t>ful</w:t>
      </w:r>
      <w:proofErr w:type="spellEnd"/>
      <w:r w:rsidRPr="000E64DA">
        <w:rPr>
          <w:i/>
          <w:iCs/>
        </w:rPr>
        <w:t xml:space="preserve"> API</w:t>
      </w:r>
      <w:r>
        <w:t xml:space="preserve"> ekstraksi kata kunci setelah data diterima akan dilakukan proses mulai dari </w:t>
      </w:r>
      <w:proofErr w:type="spellStart"/>
      <w:r>
        <w:t>cleaning</w:t>
      </w:r>
      <w:proofErr w:type="spellEnd"/>
      <w:r>
        <w:t xml:space="preserve"> data hingga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dari hasil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akan dikembalikan sebagai </w:t>
      </w:r>
      <w:proofErr w:type="spellStart"/>
      <w:r w:rsidRPr="000E64DA">
        <w:rPr>
          <w:i/>
          <w:iCs/>
        </w:rPr>
        <w:t>string</w:t>
      </w:r>
      <w:proofErr w:type="spellEnd"/>
      <w:r>
        <w:t xml:space="preserve"> yang telah berupa </w:t>
      </w:r>
      <w:proofErr w:type="spellStart"/>
      <w:r w:rsidRPr="000E64DA">
        <w:rPr>
          <w:i/>
          <w:iCs/>
        </w:rPr>
        <w:t>keyword</w:t>
      </w:r>
      <w:proofErr w:type="spellEnd"/>
      <w:r>
        <w:t xml:space="preserve"> yang telah di ekstraksi. </w:t>
      </w:r>
      <w:r w:rsidR="009F1569">
        <w:br w:type="page"/>
      </w:r>
    </w:p>
    <w:p w14:paraId="723612CF" w14:textId="6BC00349" w:rsidR="00404792" w:rsidRDefault="00404792" w:rsidP="00404792">
      <w:pPr>
        <w:pStyle w:val="Heading2"/>
      </w:pPr>
      <w:bookmarkStart w:id="36" w:name="_Toc70973692"/>
      <w:r w:rsidRPr="00404792">
        <w:lastRenderedPageBreak/>
        <w:t>G.</w:t>
      </w:r>
      <w:r w:rsidR="00A86985">
        <w:t>5</w:t>
      </w:r>
      <w:r w:rsidRPr="00404792">
        <w:t xml:space="preserve"> </w:t>
      </w:r>
      <w:proofErr w:type="spellStart"/>
      <w:r w:rsidRPr="00404792">
        <w:t>Tahapan</w:t>
      </w:r>
      <w:proofErr w:type="spellEnd"/>
      <w:r w:rsidRPr="00404792">
        <w:t xml:space="preserve"> </w:t>
      </w:r>
      <w:proofErr w:type="spellStart"/>
      <w:r w:rsidRPr="00404792">
        <w:t>Penlitian</w:t>
      </w:r>
      <w:bookmarkEnd w:id="36"/>
      <w:proofErr w:type="spellEnd"/>
    </w:p>
    <w:p w14:paraId="6A5AAA12" w14:textId="333B6EAC" w:rsidR="009F1569" w:rsidRPr="009F1569" w:rsidRDefault="009F1569" w:rsidP="009F1569">
      <w:pPr>
        <w:rPr>
          <w:lang w:val="en-US"/>
        </w:rPr>
      </w:pPr>
      <w:r>
        <w:rPr>
          <w:rFonts w:cs="Times New Roman"/>
          <w:szCs w:val="24"/>
        </w:rPr>
        <w:t>Berikut merupakan alur dari tahapan penelitian dalam sistem :</w:t>
      </w:r>
    </w:p>
    <w:p w14:paraId="24C3E980" w14:textId="1FBC7746" w:rsidR="009F1569" w:rsidRDefault="00E1792B" w:rsidP="009F1569">
      <w:pPr>
        <w:rPr>
          <w:lang w:val="en-US"/>
        </w:rPr>
      </w:pPr>
      <w:r>
        <w:rPr>
          <w:noProof/>
        </w:rPr>
        <w:drawing>
          <wp:inline distT="0" distB="0" distL="0" distR="0" wp14:anchorId="30505567" wp14:editId="1FD2A1C6">
            <wp:extent cx="5039995" cy="5166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5166360"/>
                    </a:xfrm>
                    <a:prstGeom prst="rect">
                      <a:avLst/>
                    </a:prstGeom>
                    <a:noFill/>
                    <a:ln>
                      <a:noFill/>
                    </a:ln>
                  </pic:spPr>
                </pic:pic>
              </a:graphicData>
            </a:graphic>
          </wp:inline>
        </w:drawing>
      </w:r>
    </w:p>
    <w:p w14:paraId="48733C4E" w14:textId="467D30C1" w:rsidR="00EC06C2" w:rsidRPr="00EC06C2" w:rsidRDefault="006C5471" w:rsidP="006C5471">
      <w:pPr>
        <w:pStyle w:val="Caption"/>
        <w:rPr>
          <w:lang w:val="en-US"/>
        </w:rPr>
      </w:pPr>
      <w:bookmarkStart w:id="37" w:name="_Toc71013259"/>
      <w:r>
        <w:t xml:space="preserve">Gambar </w:t>
      </w:r>
      <w:fldSimple w:instr=" SEQ Gambar \* ARABIC ">
        <w:r w:rsidR="00297698">
          <w:rPr>
            <w:noProof/>
          </w:rPr>
          <w:t>2</w:t>
        </w:r>
      </w:fldSimple>
      <w:r w:rsidR="00EC06C2">
        <w:rPr>
          <w:lang w:val="en-US"/>
        </w:rPr>
        <w:t xml:space="preserve">. </w:t>
      </w:r>
      <w:proofErr w:type="spellStart"/>
      <w:r w:rsidR="00EC06C2">
        <w:rPr>
          <w:lang w:val="en-US"/>
        </w:rPr>
        <w:t>Tahapan</w:t>
      </w:r>
      <w:proofErr w:type="spellEnd"/>
      <w:r w:rsidR="00EC06C2">
        <w:rPr>
          <w:lang w:val="en-US"/>
        </w:rPr>
        <w:t xml:space="preserve"> </w:t>
      </w:r>
      <w:proofErr w:type="spellStart"/>
      <w:r w:rsidR="00EC06C2">
        <w:rPr>
          <w:lang w:val="en-US"/>
        </w:rPr>
        <w:t>Penelitian</w:t>
      </w:r>
      <w:bookmarkEnd w:id="37"/>
      <w:proofErr w:type="spellEnd"/>
    </w:p>
    <w:p w14:paraId="0BD88DD3" w14:textId="167A584E" w:rsidR="0042520B" w:rsidRDefault="0042520B" w:rsidP="0042520B">
      <w:pPr>
        <w:pStyle w:val="Heading3"/>
      </w:pPr>
      <w:bookmarkStart w:id="38" w:name="_Toc70973693"/>
      <w:r w:rsidRPr="00AA2DE8">
        <w:t>G.</w:t>
      </w:r>
      <w:r w:rsidR="00A86985">
        <w:rPr>
          <w:lang w:val="en-US"/>
        </w:rPr>
        <w:t>5</w:t>
      </w:r>
      <w:r w:rsidRPr="00AA2DE8">
        <w:t>.1 Pengumpulan dan pengolahan data</w:t>
      </w:r>
      <w:bookmarkEnd w:id="38"/>
    </w:p>
    <w:p w14:paraId="6E67C11C" w14:textId="405A0729" w:rsidR="00EB18A0" w:rsidRPr="00EB18A0" w:rsidRDefault="00E65B56" w:rsidP="00EB18A0">
      <w:pPr>
        <w:pStyle w:val="Paragraf1"/>
        <w:rPr>
          <w:lang w:val="en-US"/>
        </w:rPr>
      </w:pPr>
      <w:r>
        <w:rPr>
          <w:color w:val="000000"/>
        </w:rPr>
        <w:t xml:space="preserve">Pengumpulan dan pengolahan data dibagi menjadi 3 bagian. Pertama, pengumpulan dan pengolahan data bahasa Indonesia untuk </w:t>
      </w:r>
      <w:r w:rsidR="00E1792B" w:rsidRPr="00E1792B">
        <w:rPr>
          <w:i/>
          <w:iCs/>
          <w:color w:val="000000"/>
          <w:lang w:val="en-US"/>
        </w:rPr>
        <w:t>POS-Tagging</w:t>
      </w:r>
      <w:r>
        <w:rPr>
          <w:color w:val="000000"/>
        </w:rPr>
        <w:t xml:space="preserve"> dimana kata akan diubah olah untuk didapatkan jenis-jenisnya, misalnya kata benda, kata kerja kata hubung dan lain-lain. Kedua, pengumpulan dan pengolahan data bahasa Indonesia untuk </w:t>
      </w:r>
      <w:proofErr w:type="spellStart"/>
      <w:r w:rsidRPr="00E1792B">
        <w:rPr>
          <w:i/>
          <w:iCs/>
          <w:color w:val="000000"/>
        </w:rPr>
        <w:t>stopword</w:t>
      </w:r>
      <w:proofErr w:type="spellEnd"/>
      <w:r>
        <w:rPr>
          <w:color w:val="000000"/>
        </w:rPr>
        <w:t xml:space="preserve"> </w:t>
      </w:r>
      <w:proofErr w:type="spellStart"/>
      <w:r>
        <w:rPr>
          <w:color w:val="000000"/>
        </w:rPr>
        <w:t>dimana</w:t>
      </w:r>
      <w:proofErr w:type="spellEnd"/>
      <w:r>
        <w:rPr>
          <w:color w:val="000000"/>
        </w:rPr>
        <w:t xml:space="preserve"> kata akan</w:t>
      </w:r>
      <w:r w:rsidR="00E1792B">
        <w:rPr>
          <w:color w:val="000000"/>
          <w:lang w:val="en-US"/>
        </w:rPr>
        <w:t xml:space="preserve"> </w:t>
      </w:r>
      <w:proofErr w:type="spellStart"/>
      <w:r w:rsidR="00E1792B">
        <w:rPr>
          <w:color w:val="000000"/>
          <w:lang w:val="en-US"/>
        </w:rPr>
        <w:t>dibersihkan</w:t>
      </w:r>
      <w:proofErr w:type="spellEnd"/>
      <w:r w:rsidR="00E1792B">
        <w:rPr>
          <w:color w:val="000000"/>
          <w:lang w:val="en-US"/>
        </w:rPr>
        <w:t xml:space="preserve"> </w:t>
      </w:r>
      <w:proofErr w:type="spellStart"/>
      <w:r w:rsidR="00E1792B">
        <w:rPr>
          <w:color w:val="000000"/>
          <w:lang w:val="en-US"/>
        </w:rPr>
        <w:t>dari</w:t>
      </w:r>
      <w:proofErr w:type="spellEnd"/>
      <w:r w:rsidR="00E1792B">
        <w:rPr>
          <w:color w:val="000000"/>
          <w:lang w:val="en-US"/>
        </w:rPr>
        <w:t xml:space="preserve"> kata yang </w:t>
      </w:r>
      <w:proofErr w:type="spellStart"/>
      <w:r w:rsidR="00E1792B">
        <w:rPr>
          <w:color w:val="000000"/>
          <w:lang w:val="en-US"/>
        </w:rPr>
        <w:t>tidak</w:t>
      </w:r>
      <w:proofErr w:type="spellEnd"/>
      <w:r w:rsidR="00E1792B">
        <w:rPr>
          <w:color w:val="000000"/>
          <w:lang w:val="en-US"/>
        </w:rPr>
        <w:t xml:space="preserve"> </w:t>
      </w:r>
      <w:proofErr w:type="spellStart"/>
      <w:r w:rsidR="00E1792B">
        <w:rPr>
          <w:color w:val="000000"/>
          <w:lang w:val="en-US"/>
        </w:rPr>
        <w:t>diperlukan</w:t>
      </w:r>
      <w:proofErr w:type="spellEnd"/>
      <w:r>
        <w:rPr>
          <w:color w:val="000000"/>
        </w:rPr>
        <w:t xml:space="preserve">. Ketiga, data untuk testing yang dilakukan </w:t>
      </w:r>
      <w:r>
        <w:rPr>
          <w:color w:val="000000"/>
        </w:rPr>
        <w:lastRenderedPageBreak/>
        <w:t>dengan cara crawling data pada website yang menyediakan hasil penelitian yang telah ada kata kuncinya yang akan dijadikan untuk mengukur keberhasilan serta data dari penulis di Website Imaji Sociopreneur.</w:t>
      </w:r>
    </w:p>
    <w:p w14:paraId="7D740280" w14:textId="75D3F75D" w:rsidR="008A2EFE" w:rsidRDefault="00AA2DE8" w:rsidP="009F1569">
      <w:pPr>
        <w:pStyle w:val="Heading3"/>
      </w:pPr>
      <w:bookmarkStart w:id="39" w:name="_Toc70973694"/>
      <w:r w:rsidRPr="00AA2DE8">
        <w:t>G.</w:t>
      </w:r>
      <w:r w:rsidR="00A86985">
        <w:rPr>
          <w:lang w:val="en-US"/>
        </w:rPr>
        <w:t>5</w:t>
      </w:r>
      <w:r w:rsidRPr="00AA2DE8">
        <w:t>.</w:t>
      </w:r>
      <w:r w:rsidR="0042520B">
        <w:rPr>
          <w:lang w:val="en-US"/>
        </w:rPr>
        <w:t>2</w:t>
      </w:r>
      <w:r w:rsidRPr="00AA2DE8">
        <w:t xml:space="preserve"> Pembangunan </w:t>
      </w:r>
      <w:r w:rsidRPr="00FC4CC8">
        <w:rPr>
          <w:i/>
          <w:iCs/>
        </w:rPr>
        <w:t>REST</w:t>
      </w:r>
      <w:proofErr w:type="spellStart"/>
      <w:r w:rsidR="00FC4CC8" w:rsidRPr="00FC4CC8">
        <w:rPr>
          <w:i/>
          <w:iCs/>
          <w:lang w:val="en-US"/>
        </w:rPr>
        <w:t>ful</w:t>
      </w:r>
      <w:proofErr w:type="spellEnd"/>
      <w:r w:rsidRPr="00FC4CC8">
        <w:rPr>
          <w:i/>
          <w:iCs/>
        </w:rPr>
        <w:t xml:space="preserve"> API</w:t>
      </w:r>
      <w:bookmarkEnd w:id="39"/>
    </w:p>
    <w:p w14:paraId="1E7C1096" w14:textId="74FB52BF" w:rsidR="009E30BF" w:rsidRDefault="009E30BF" w:rsidP="009E30BF">
      <w:pPr>
        <w:pStyle w:val="Paragraf1"/>
        <w:rPr>
          <w:lang w:val="en-US"/>
        </w:rPr>
      </w:pPr>
      <w:r>
        <w:rPr>
          <w:lang w:val="en-US"/>
        </w:rPr>
        <w:t xml:space="preserve">Dalam </w:t>
      </w:r>
      <w:proofErr w:type="spellStart"/>
      <w:r>
        <w:rPr>
          <w:lang w:val="en-US"/>
        </w:rPr>
        <w:t>tahap</w:t>
      </w:r>
      <w:proofErr w:type="spellEnd"/>
      <w:r>
        <w:rPr>
          <w:lang w:val="en-US"/>
        </w:rPr>
        <w:t xml:space="preserve"> </w:t>
      </w:r>
      <w:proofErr w:type="spellStart"/>
      <w:r>
        <w:rPr>
          <w:lang w:val="en-US"/>
        </w:rPr>
        <w:t>pembangunan</w:t>
      </w:r>
      <w:proofErr w:type="spellEnd"/>
      <w:r>
        <w:rPr>
          <w:lang w:val="en-US"/>
        </w:rPr>
        <w:t xml:space="preserve"> </w:t>
      </w:r>
      <w:r w:rsidRPr="00FC4CC8">
        <w:rPr>
          <w:i/>
          <w:iCs/>
          <w:lang w:val="en-US"/>
        </w:rPr>
        <w:t>REST</w:t>
      </w:r>
      <w:r w:rsidR="00FC4CC8" w:rsidRPr="00FC4CC8">
        <w:rPr>
          <w:i/>
          <w:iCs/>
          <w:lang w:val="en-US"/>
        </w:rPr>
        <w:t>ful</w:t>
      </w:r>
      <w:r w:rsidRPr="00FC4CC8">
        <w:rPr>
          <w:i/>
          <w:iCs/>
          <w:lang w:val="en-US"/>
        </w:rPr>
        <w:t xml:space="preserve"> API</w:t>
      </w:r>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step </w:t>
      </w:r>
      <w:proofErr w:type="spellStart"/>
      <w:r>
        <w:rPr>
          <w:lang w:val="en-US"/>
        </w:rPr>
        <w:t>dalam</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te</w:t>
      </w:r>
      <w:r w:rsidR="00E11975">
        <w:rPr>
          <w:lang w:val="en-US"/>
        </w:rPr>
        <w:t>ks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w:t>
      </w:r>
      <w:r w:rsidR="00E11975">
        <w:rPr>
          <w:lang w:val="en-US"/>
        </w:rPr>
        <w:t>ks</w:t>
      </w:r>
      <w:proofErr w:type="spellEnd"/>
      <w:r>
        <w:rPr>
          <w:lang w:val="en-US"/>
        </w:rPr>
        <w:t xml:space="preserve"> yang </w:t>
      </w:r>
      <w:proofErr w:type="spellStart"/>
      <w:r>
        <w:rPr>
          <w:lang w:val="en-US"/>
        </w:rPr>
        <w:t>dikirim</w:t>
      </w:r>
      <w:proofErr w:type="spellEnd"/>
      <w:r>
        <w:rPr>
          <w:lang w:val="en-US"/>
        </w:rPr>
        <w:t xml:space="preserve"> </w:t>
      </w:r>
      <w:proofErr w:type="spellStart"/>
      <w:r>
        <w:rPr>
          <w:lang w:val="en-US"/>
        </w:rPr>
        <w:t>dari</w:t>
      </w:r>
      <w:proofErr w:type="spellEnd"/>
      <w:r>
        <w:rPr>
          <w:lang w:val="en-US"/>
        </w:rPr>
        <w:t xml:space="preserve"> website </w:t>
      </w:r>
      <w:proofErr w:type="spellStart"/>
      <w:r>
        <w:rPr>
          <w:lang w:val="en-US"/>
        </w:rPr>
        <w:t>imajisociopreneur</w:t>
      </w:r>
      <w:proofErr w:type="spellEnd"/>
      <w:r>
        <w:rPr>
          <w:lang w:val="en-US"/>
        </w:rPr>
        <w:t xml:space="preserve"> </w:t>
      </w:r>
      <w:proofErr w:type="spellStart"/>
      <w:r>
        <w:rPr>
          <w:lang w:val="en-US"/>
        </w:rPr>
        <w:t>maupun</w:t>
      </w:r>
      <w:proofErr w:type="spellEnd"/>
      <w:r>
        <w:rPr>
          <w:lang w:val="en-US"/>
        </w:rPr>
        <w:t xml:space="preserve"> postman </w:t>
      </w:r>
      <w:proofErr w:type="spellStart"/>
      <w:r>
        <w:rPr>
          <w:lang w:val="en-US"/>
        </w:rPr>
        <w:t>untuk</w:t>
      </w:r>
      <w:proofErr w:type="spellEnd"/>
      <w:r>
        <w:rPr>
          <w:lang w:val="en-US"/>
        </w:rPr>
        <w:t xml:space="preserve"> testing. Dimana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melakukan</w:t>
      </w:r>
      <w:proofErr w:type="spellEnd"/>
      <w:r>
        <w:rPr>
          <w:lang w:val="en-US"/>
        </w:rPr>
        <w:t xml:space="preserve"> </w:t>
      </w:r>
    </w:p>
    <w:p w14:paraId="1D8F21C0" w14:textId="157442E4" w:rsidR="009E30BF" w:rsidRPr="009924A4" w:rsidRDefault="009924A4" w:rsidP="009E30BF">
      <w:pPr>
        <w:pStyle w:val="Paragraf1"/>
        <w:numPr>
          <w:ilvl w:val="0"/>
          <w:numId w:val="16"/>
        </w:numPr>
        <w:ind w:left="851" w:hanging="567"/>
        <w:rPr>
          <w:i/>
          <w:iCs/>
          <w:lang w:val="en-US"/>
        </w:rPr>
      </w:pPr>
      <w:r w:rsidRPr="009924A4">
        <w:rPr>
          <w:i/>
          <w:iCs/>
          <w:lang w:val="en-US"/>
        </w:rPr>
        <w:t>Case Folding</w:t>
      </w:r>
      <w:r w:rsidR="00245CF9" w:rsidRPr="009924A4">
        <w:rPr>
          <w:i/>
          <w:iCs/>
          <w:lang w:val="en-US"/>
        </w:rPr>
        <w:t xml:space="preserve"> </w:t>
      </w:r>
    </w:p>
    <w:p w14:paraId="5F81223F" w14:textId="1C62C6C2" w:rsidR="00245CF9" w:rsidRDefault="00B12675" w:rsidP="00245CF9">
      <w:pPr>
        <w:pStyle w:val="Paragraf1"/>
        <w:ind w:left="851" w:firstLine="0"/>
        <w:rPr>
          <w:lang w:val="en-US"/>
        </w:rPr>
      </w:pPr>
      <w:r w:rsidRPr="00E1792B">
        <w:rPr>
          <w:i/>
          <w:iCs/>
          <w:lang w:val="en-US"/>
        </w:rPr>
        <w:t>Case Folding</w:t>
      </w:r>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r w:rsidRPr="00E11975">
        <w:rPr>
          <w:i/>
          <w:iCs/>
          <w:lang w:val="en-US"/>
        </w:rPr>
        <w:t>text processing</w:t>
      </w:r>
      <w:r>
        <w:rPr>
          <w:lang w:val="en-US"/>
        </w:rPr>
        <w:t xml:space="preserve"> </w:t>
      </w:r>
      <w:proofErr w:type="spellStart"/>
      <w:r>
        <w:rPr>
          <w:lang w:val="en-US"/>
        </w:rPr>
        <w:t>yaitu</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ada</w:t>
      </w:r>
      <w:proofErr w:type="spellEnd"/>
      <w:r>
        <w:rPr>
          <w:lang w:val="en-US"/>
        </w:rPr>
        <w:t xml:space="preserve"> data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r w:rsidRPr="00B12675">
        <w:rPr>
          <w:i/>
          <w:iCs/>
          <w:lang w:val="en-US"/>
        </w:rPr>
        <w:t>lowercase</w:t>
      </w:r>
      <w:r>
        <w:rPr>
          <w:lang w:val="en-US"/>
        </w:rPr>
        <w:t xml:space="preserve">). Dalam proses </w:t>
      </w:r>
      <w:proofErr w:type="spellStart"/>
      <w:r>
        <w:rPr>
          <w:lang w:val="en-US"/>
        </w:rPr>
        <w:t>ini</w:t>
      </w:r>
      <w:proofErr w:type="spellEnd"/>
      <w:r>
        <w:rPr>
          <w:lang w:val="en-US"/>
        </w:rPr>
        <w:t xml:space="preserve"> </w:t>
      </w:r>
      <w:proofErr w:type="spellStart"/>
      <w:r>
        <w:rPr>
          <w:lang w:val="en-US"/>
        </w:rPr>
        <w:t>implementasinya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python </w:t>
      </w:r>
      <w:proofErr w:type="gramStart"/>
      <w:r w:rsidRPr="00E1792B">
        <w:rPr>
          <w:i/>
          <w:iCs/>
          <w:lang w:val="en-US"/>
        </w:rPr>
        <w:t>lower</w:t>
      </w:r>
      <w:r>
        <w:rPr>
          <w:lang w:val="en-US"/>
        </w:rPr>
        <w:t>(</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proses </w:t>
      </w:r>
      <w:r w:rsidRPr="00E1792B">
        <w:rPr>
          <w:i/>
          <w:iCs/>
          <w:lang w:val="en-US"/>
        </w:rPr>
        <w:t>case folding</w:t>
      </w:r>
      <w:r w:rsidR="00887C44">
        <w:rPr>
          <w:lang w:val="en-US"/>
        </w:rPr>
        <w:t>:</w:t>
      </w:r>
    </w:p>
    <w:p w14:paraId="6DD16703" w14:textId="2A0AF33B" w:rsidR="006861E9" w:rsidRPr="006861E9" w:rsidRDefault="002D6830" w:rsidP="002D6830">
      <w:pPr>
        <w:pStyle w:val="Caption"/>
        <w:rPr>
          <w:lang w:val="en-US"/>
        </w:rPr>
      </w:pPr>
      <w:bookmarkStart w:id="40" w:name="_Toc71013289"/>
      <w:r>
        <w:t xml:space="preserve">Tabel </w:t>
      </w:r>
      <w:fldSimple w:instr=" SEQ Tabel \* ARABIC ">
        <w:r>
          <w:rPr>
            <w:noProof/>
          </w:rPr>
          <w:t>1</w:t>
        </w:r>
      </w:fldSimple>
      <w:r w:rsidR="006861E9">
        <w:rPr>
          <w:lang w:val="en-US"/>
        </w:rPr>
        <w:t xml:space="preserve">. Hasil </w:t>
      </w:r>
      <w:r w:rsidR="006861E9" w:rsidRPr="00E1792B">
        <w:rPr>
          <w:i/>
          <w:iCs/>
          <w:lang w:val="en-US"/>
        </w:rPr>
        <w:t>Case Folding</w:t>
      </w:r>
      <w:bookmarkEnd w:id="40"/>
    </w:p>
    <w:tbl>
      <w:tblPr>
        <w:tblStyle w:val="TableGrid"/>
        <w:tblW w:w="0" w:type="auto"/>
        <w:tblInd w:w="851" w:type="dxa"/>
        <w:tblLook w:val="04A0" w:firstRow="1" w:lastRow="0" w:firstColumn="1" w:lastColumn="0" w:noHBand="0" w:noVBand="1"/>
      </w:tblPr>
      <w:tblGrid>
        <w:gridCol w:w="3541"/>
        <w:gridCol w:w="3535"/>
      </w:tblGrid>
      <w:tr w:rsidR="00EC06C2" w14:paraId="18DAA189" w14:textId="77777777" w:rsidTr="00B12675">
        <w:tc>
          <w:tcPr>
            <w:tcW w:w="3963" w:type="dxa"/>
          </w:tcPr>
          <w:p w14:paraId="13886BC4" w14:textId="586AAC56" w:rsidR="00EC06C2" w:rsidRPr="00EC06C2" w:rsidRDefault="00EC06C2" w:rsidP="00245CF9">
            <w:pPr>
              <w:pStyle w:val="Paragraf1"/>
              <w:ind w:left="0" w:firstLine="0"/>
              <w:rPr>
                <w:b/>
                <w:bCs/>
                <w:lang w:val="en-US"/>
              </w:rPr>
            </w:pPr>
            <w:proofErr w:type="spellStart"/>
            <w:r>
              <w:rPr>
                <w:b/>
                <w:bCs/>
                <w:lang w:val="en-US"/>
              </w:rPr>
              <w:t>Sebelum</w:t>
            </w:r>
            <w:proofErr w:type="spellEnd"/>
            <w:r>
              <w:rPr>
                <w:b/>
                <w:bCs/>
                <w:lang w:val="en-US"/>
              </w:rPr>
              <w:t xml:space="preserve"> </w:t>
            </w:r>
            <w:r w:rsidR="00E1792B" w:rsidRPr="00E1792B">
              <w:rPr>
                <w:b/>
                <w:bCs/>
                <w:i/>
                <w:iCs/>
                <w:lang w:val="en-US"/>
              </w:rPr>
              <w:t>c</w:t>
            </w:r>
            <w:r w:rsidRPr="00E1792B">
              <w:rPr>
                <w:b/>
                <w:bCs/>
                <w:i/>
                <w:iCs/>
                <w:lang w:val="en-US"/>
              </w:rPr>
              <w:t xml:space="preserve">ase </w:t>
            </w:r>
            <w:r w:rsidR="00E1792B" w:rsidRPr="00E1792B">
              <w:rPr>
                <w:b/>
                <w:bCs/>
                <w:i/>
                <w:iCs/>
                <w:lang w:val="en-US"/>
              </w:rPr>
              <w:t>f</w:t>
            </w:r>
            <w:r w:rsidRPr="00E1792B">
              <w:rPr>
                <w:b/>
                <w:bCs/>
                <w:i/>
                <w:iCs/>
                <w:lang w:val="en-US"/>
              </w:rPr>
              <w:t>olding</w:t>
            </w:r>
          </w:p>
        </w:tc>
        <w:tc>
          <w:tcPr>
            <w:tcW w:w="3964" w:type="dxa"/>
          </w:tcPr>
          <w:p w14:paraId="739AE89C" w14:textId="23FD9C92" w:rsidR="00EC06C2" w:rsidRPr="00EC06C2" w:rsidRDefault="00EC06C2" w:rsidP="00245CF9">
            <w:pPr>
              <w:pStyle w:val="Paragraf1"/>
              <w:ind w:left="0" w:firstLine="0"/>
              <w:rPr>
                <w:b/>
                <w:bCs/>
                <w:lang w:val="en-US"/>
              </w:rPr>
            </w:pPr>
            <w:r>
              <w:rPr>
                <w:b/>
                <w:bCs/>
                <w:lang w:val="en-US"/>
              </w:rPr>
              <w:t xml:space="preserve">Hasil </w:t>
            </w:r>
            <w:r w:rsidR="00E1792B" w:rsidRPr="00E1792B">
              <w:rPr>
                <w:b/>
                <w:bCs/>
                <w:i/>
                <w:iCs/>
                <w:lang w:val="en-US"/>
              </w:rPr>
              <w:t>c</w:t>
            </w:r>
            <w:r w:rsidRPr="00E1792B">
              <w:rPr>
                <w:b/>
                <w:bCs/>
                <w:i/>
                <w:iCs/>
                <w:lang w:val="en-US"/>
              </w:rPr>
              <w:t xml:space="preserve">ase </w:t>
            </w:r>
            <w:r w:rsidR="00E1792B" w:rsidRPr="00E1792B">
              <w:rPr>
                <w:b/>
                <w:bCs/>
                <w:i/>
                <w:iCs/>
                <w:lang w:val="en-US"/>
              </w:rPr>
              <w:t>f</w:t>
            </w:r>
            <w:r w:rsidRPr="00E1792B">
              <w:rPr>
                <w:b/>
                <w:bCs/>
                <w:i/>
                <w:iCs/>
                <w:lang w:val="en-US"/>
              </w:rPr>
              <w:t>olding</w:t>
            </w:r>
          </w:p>
        </w:tc>
      </w:tr>
      <w:tr w:rsidR="00B12675" w14:paraId="5E3F227D" w14:textId="77777777" w:rsidTr="00B12675">
        <w:tc>
          <w:tcPr>
            <w:tcW w:w="3963" w:type="dxa"/>
          </w:tcPr>
          <w:p w14:paraId="4ACCCE12" w14:textId="1A333AA9" w:rsidR="00B12675" w:rsidRDefault="00B12675" w:rsidP="00646456">
            <w:pPr>
              <w:pStyle w:val="onTable"/>
            </w:pPr>
            <w:r>
              <w:t>Melihat keadaan tersebut kami dari Imaji Sociopreneur Bersama Yayasan Mimpi Indonesia menggagas sebuah Gerakan yang kami beri nama Menanam Buku</w:t>
            </w:r>
          </w:p>
        </w:tc>
        <w:tc>
          <w:tcPr>
            <w:tcW w:w="3964" w:type="dxa"/>
          </w:tcPr>
          <w:p w14:paraId="2E0A5A83" w14:textId="3CB3940F" w:rsidR="00B12675" w:rsidRDefault="00B12675" w:rsidP="00646456">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r>
    </w:tbl>
    <w:p w14:paraId="7870EE58" w14:textId="77777777" w:rsidR="00B12675" w:rsidRPr="00B12675" w:rsidRDefault="00B12675" w:rsidP="00E1792B">
      <w:pPr>
        <w:pStyle w:val="Paragraf1"/>
        <w:ind w:left="0" w:firstLine="0"/>
        <w:rPr>
          <w:lang w:val="en-US"/>
        </w:rPr>
      </w:pPr>
    </w:p>
    <w:p w14:paraId="30875790" w14:textId="351F7BC0" w:rsidR="00245CF9" w:rsidRDefault="00245CF9" w:rsidP="009E30BF">
      <w:pPr>
        <w:pStyle w:val="Paragraf1"/>
        <w:numPr>
          <w:ilvl w:val="0"/>
          <w:numId w:val="16"/>
        </w:numPr>
        <w:ind w:left="851" w:hanging="567"/>
        <w:rPr>
          <w:lang w:val="en-US"/>
        </w:rPr>
      </w:pPr>
      <w:r w:rsidRPr="00E1792B">
        <w:rPr>
          <w:i/>
          <w:iCs/>
          <w:lang w:val="en-US"/>
        </w:rPr>
        <w:t>Tokenizing</w:t>
      </w:r>
    </w:p>
    <w:p w14:paraId="13DB5470" w14:textId="756234E4" w:rsidR="00245CF9" w:rsidRDefault="00E1792B" w:rsidP="00245CF9">
      <w:pPr>
        <w:pStyle w:val="Paragraf1"/>
        <w:ind w:left="851" w:firstLine="0"/>
        <w:rPr>
          <w:lang w:val="en-US"/>
        </w:rPr>
      </w:pPr>
      <w:r w:rsidRPr="00E1792B">
        <w:rPr>
          <w:i/>
          <w:iCs/>
          <w:lang w:val="en-US"/>
        </w:rPr>
        <w:t>Tokenizing</w:t>
      </w:r>
      <w:r>
        <w:rPr>
          <w:lang w:val="en-US"/>
        </w:rPr>
        <w:t xml:space="preserve"> </w:t>
      </w:r>
      <w:proofErr w:type="spellStart"/>
      <w:r>
        <w:rPr>
          <w:lang w:val="en-US"/>
        </w:rPr>
        <w:t>a</w:t>
      </w:r>
      <w:r w:rsidR="00245CF9">
        <w:rPr>
          <w:lang w:val="en-US"/>
        </w:rPr>
        <w:t>dalah</w:t>
      </w:r>
      <w:proofErr w:type="spellEnd"/>
      <w:r w:rsidR="00B12675">
        <w:rPr>
          <w:lang w:val="en-US"/>
        </w:rPr>
        <w:t xml:space="preserve"> </w:t>
      </w:r>
      <w:r w:rsidR="00B12675" w:rsidRPr="00B12675">
        <w:rPr>
          <w:lang w:val="en-US"/>
        </w:rPr>
        <w:t xml:space="preserve">proses </w:t>
      </w:r>
      <w:proofErr w:type="spellStart"/>
      <w:r w:rsidR="00B12675" w:rsidRPr="00B12675">
        <w:rPr>
          <w:lang w:val="en-US"/>
        </w:rPr>
        <w:t>pemecahan</w:t>
      </w:r>
      <w:proofErr w:type="spellEnd"/>
      <w:r w:rsidR="00B12675" w:rsidRPr="00B12675">
        <w:rPr>
          <w:lang w:val="en-US"/>
        </w:rPr>
        <w:t xml:space="preserve"> </w:t>
      </w:r>
      <w:proofErr w:type="spellStart"/>
      <w:r w:rsidR="00B12675" w:rsidRPr="00B12675">
        <w:rPr>
          <w:lang w:val="en-US"/>
        </w:rPr>
        <w:t>dokumen</w:t>
      </w:r>
      <w:proofErr w:type="spellEnd"/>
      <w:r w:rsidR="00B12675" w:rsidRPr="00B12675">
        <w:rPr>
          <w:lang w:val="en-US"/>
        </w:rPr>
        <w:t xml:space="preserve"> yang </w:t>
      </w:r>
      <w:proofErr w:type="spellStart"/>
      <w:r w:rsidR="00B12675" w:rsidRPr="00B12675">
        <w:rPr>
          <w:lang w:val="en-US"/>
        </w:rPr>
        <w:t>terdiri</w:t>
      </w:r>
      <w:proofErr w:type="spellEnd"/>
      <w:r w:rsidR="00B12675" w:rsidRPr="00B12675">
        <w:rPr>
          <w:lang w:val="en-US"/>
        </w:rPr>
        <w:t xml:space="preserve"> </w:t>
      </w:r>
      <w:proofErr w:type="spellStart"/>
      <w:r w:rsidR="00B12675" w:rsidRPr="00B12675">
        <w:rPr>
          <w:lang w:val="en-US"/>
        </w:rPr>
        <w:t>dari</w:t>
      </w:r>
      <w:proofErr w:type="spellEnd"/>
      <w:r w:rsidR="00B12675" w:rsidRPr="00B12675">
        <w:rPr>
          <w:lang w:val="en-US"/>
        </w:rPr>
        <w:t xml:space="preserve"> </w:t>
      </w:r>
      <w:proofErr w:type="spellStart"/>
      <w:r w:rsidR="00B12675" w:rsidRPr="00B12675">
        <w:rPr>
          <w:lang w:val="en-US"/>
        </w:rPr>
        <w:t>kumpulan</w:t>
      </w:r>
      <w:proofErr w:type="spellEnd"/>
      <w:r w:rsidR="00B12675" w:rsidRPr="00B12675">
        <w:rPr>
          <w:lang w:val="en-US"/>
        </w:rPr>
        <w:t xml:space="preserve"> </w:t>
      </w:r>
      <w:proofErr w:type="spellStart"/>
      <w:r w:rsidR="00B12675" w:rsidRPr="00B12675">
        <w:rPr>
          <w:lang w:val="en-US"/>
        </w:rPr>
        <w:t>kalimat</w:t>
      </w:r>
      <w:proofErr w:type="spellEnd"/>
      <w:r w:rsidR="00B12675" w:rsidRPr="00B12675">
        <w:rPr>
          <w:lang w:val="en-US"/>
        </w:rPr>
        <w:t xml:space="preserve"> </w:t>
      </w:r>
      <w:proofErr w:type="spellStart"/>
      <w:r w:rsidR="00B12675" w:rsidRPr="00B12675">
        <w:rPr>
          <w:lang w:val="en-US"/>
        </w:rPr>
        <w:t>menjadi</w:t>
      </w:r>
      <w:proofErr w:type="spellEnd"/>
      <w:r w:rsidR="00B12675" w:rsidRPr="00B12675">
        <w:rPr>
          <w:lang w:val="en-US"/>
        </w:rPr>
        <w:t xml:space="preserve"> </w:t>
      </w:r>
      <w:proofErr w:type="spellStart"/>
      <w:r w:rsidR="00B12675" w:rsidRPr="00B12675">
        <w:rPr>
          <w:lang w:val="en-US"/>
        </w:rPr>
        <w:t>beberapa</w:t>
      </w:r>
      <w:proofErr w:type="spellEnd"/>
      <w:r w:rsidR="00B12675" w:rsidRPr="00B12675">
        <w:rPr>
          <w:lang w:val="en-US"/>
        </w:rPr>
        <w:t xml:space="preserve"> </w:t>
      </w:r>
      <w:proofErr w:type="spellStart"/>
      <w:r w:rsidR="00B12675" w:rsidRPr="00B12675">
        <w:rPr>
          <w:lang w:val="en-US"/>
        </w:rPr>
        <w:t>bagian</w:t>
      </w:r>
      <w:proofErr w:type="spellEnd"/>
      <w:r w:rsidR="00B12675" w:rsidRPr="00B12675">
        <w:rPr>
          <w:lang w:val="en-US"/>
        </w:rPr>
        <w:t xml:space="preserve"> kata yang </w:t>
      </w:r>
      <w:proofErr w:type="spellStart"/>
      <w:r w:rsidR="00B12675" w:rsidRPr="00B12675">
        <w:rPr>
          <w:lang w:val="en-US"/>
        </w:rPr>
        <w:t>disebut</w:t>
      </w:r>
      <w:proofErr w:type="spellEnd"/>
      <w:r w:rsidR="00B12675" w:rsidRPr="00B12675">
        <w:rPr>
          <w:lang w:val="en-US"/>
        </w:rPr>
        <w:t xml:space="preserve"> token. </w:t>
      </w:r>
      <w:r w:rsidR="00B12675">
        <w:rPr>
          <w:lang w:val="en-US"/>
        </w:rPr>
        <w:t>Dalam</w:t>
      </w:r>
      <w:r w:rsidR="00B12675" w:rsidRPr="00B12675">
        <w:rPr>
          <w:lang w:val="en-US"/>
        </w:rPr>
        <w:t xml:space="preserve"> pada </w:t>
      </w:r>
      <w:proofErr w:type="spellStart"/>
      <w:r w:rsidR="00B12675" w:rsidRPr="00B12675">
        <w:rPr>
          <w:lang w:val="en-US"/>
        </w:rPr>
        <w:t>implementasinya</w:t>
      </w:r>
      <w:proofErr w:type="spellEnd"/>
      <w:r w:rsidR="00B12675" w:rsidRPr="00B12675">
        <w:rPr>
          <w:lang w:val="en-US"/>
        </w:rPr>
        <w:t xml:space="preserve"> </w:t>
      </w:r>
      <w:proofErr w:type="spellStart"/>
      <w:r w:rsidR="00B12675">
        <w:rPr>
          <w:lang w:val="en-US"/>
        </w:rPr>
        <w:t>akan</w:t>
      </w:r>
      <w:proofErr w:type="spellEnd"/>
      <w:r w:rsidR="00B12675">
        <w:rPr>
          <w:lang w:val="en-US"/>
        </w:rPr>
        <w:t xml:space="preserve"> </w:t>
      </w:r>
      <w:proofErr w:type="spellStart"/>
      <w:r w:rsidR="00B12675">
        <w:rPr>
          <w:lang w:val="en-US"/>
        </w:rPr>
        <w:t>menggunakan</w:t>
      </w:r>
      <w:proofErr w:type="spellEnd"/>
      <w:r w:rsidR="00B12675">
        <w:rPr>
          <w:lang w:val="en-US"/>
        </w:rPr>
        <w:t xml:space="preserve"> </w:t>
      </w:r>
      <w:proofErr w:type="spellStart"/>
      <w:r w:rsidR="00B12675">
        <w:rPr>
          <w:lang w:val="en-US"/>
        </w:rPr>
        <w:t>fungsi</w:t>
      </w:r>
      <w:proofErr w:type="spellEnd"/>
      <w:r w:rsidR="00B12675">
        <w:rPr>
          <w:lang w:val="en-US"/>
        </w:rPr>
        <w:t xml:space="preserve"> </w:t>
      </w:r>
      <w:proofErr w:type="spellStart"/>
      <w:r w:rsidR="00612237" w:rsidRPr="003C6D39">
        <w:rPr>
          <w:rFonts w:eastAsia="Arial"/>
          <w:i/>
        </w:rPr>
        <w:t>word_tokenize</w:t>
      </w:r>
      <w:proofErr w:type="spellEnd"/>
      <w:r w:rsidR="00612237" w:rsidRPr="00531567">
        <w:rPr>
          <w:rFonts w:eastAsia="Arial"/>
          <w:i/>
        </w:rPr>
        <w:t>(</w:t>
      </w:r>
      <w:r w:rsidR="00612237">
        <w:rPr>
          <w:rFonts w:eastAsia="Arial"/>
          <w:i/>
          <w:lang w:val="en-US"/>
        </w:rPr>
        <w:t>word</w:t>
      </w:r>
      <w:r w:rsidR="00612237" w:rsidRPr="00531567">
        <w:rPr>
          <w:rFonts w:eastAsia="Arial"/>
          <w:i/>
        </w:rPr>
        <w:t>)</w:t>
      </w:r>
      <w:r w:rsidR="00612237">
        <w:rPr>
          <w:rFonts w:eastAsia="Arial"/>
        </w:rPr>
        <w:t xml:space="preserve"> </w:t>
      </w:r>
      <w:proofErr w:type="spellStart"/>
      <w:r w:rsidR="00612237">
        <w:rPr>
          <w:rFonts w:eastAsia="Arial"/>
          <w:lang w:val="en-US"/>
        </w:rPr>
        <w:t>dari</w:t>
      </w:r>
      <w:proofErr w:type="spellEnd"/>
      <w:r w:rsidR="00612237">
        <w:rPr>
          <w:rFonts w:eastAsia="Arial"/>
          <w:lang w:val="en-US"/>
        </w:rPr>
        <w:t xml:space="preserve"> library </w:t>
      </w:r>
      <w:r w:rsidR="00A54AA8">
        <w:rPr>
          <w:rFonts w:eastAsia="Arial"/>
          <w:lang w:val="en-US"/>
        </w:rPr>
        <w:t>NLTK</w:t>
      </w:r>
      <w:r w:rsidR="00612237">
        <w:rPr>
          <w:rFonts w:eastAsia="Arial"/>
          <w:lang w:val="en-US"/>
        </w:rPr>
        <w:t xml:space="preserve"> </w:t>
      </w:r>
      <w:r w:rsidR="00B12675" w:rsidRPr="00B12675">
        <w:rPr>
          <w:lang w:val="en-US"/>
        </w:rPr>
        <w:t xml:space="preserve">yang </w:t>
      </w:r>
      <w:proofErr w:type="spellStart"/>
      <w:r w:rsidR="00B12675" w:rsidRPr="00B12675">
        <w:rPr>
          <w:lang w:val="en-US"/>
        </w:rPr>
        <w:t>ada</w:t>
      </w:r>
      <w:proofErr w:type="spellEnd"/>
      <w:r w:rsidR="00B12675" w:rsidRPr="00B12675">
        <w:rPr>
          <w:lang w:val="en-US"/>
        </w:rPr>
        <w:t xml:space="preserve"> pada python</w:t>
      </w:r>
      <w:r w:rsidR="00612237" w:rsidRPr="00612237">
        <w:rPr>
          <w:lang w:val="en-US"/>
        </w:rPr>
        <w:t xml:space="preserve"> </w:t>
      </w:r>
      <w:proofErr w:type="spellStart"/>
      <w:r w:rsidR="00612237">
        <w:rPr>
          <w:lang w:val="en-US"/>
        </w:rPr>
        <w:t>Berikut</w:t>
      </w:r>
      <w:proofErr w:type="spellEnd"/>
      <w:r w:rsidR="00612237">
        <w:rPr>
          <w:lang w:val="en-US"/>
        </w:rPr>
        <w:t xml:space="preserve"> </w:t>
      </w:r>
      <w:proofErr w:type="spellStart"/>
      <w:r w:rsidR="00612237">
        <w:rPr>
          <w:lang w:val="en-US"/>
        </w:rPr>
        <w:t>contoh</w:t>
      </w:r>
      <w:proofErr w:type="spellEnd"/>
      <w:r w:rsidR="00612237">
        <w:rPr>
          <w:lang w:val="en-US"/>
        </w:rPr>
        <w:t xml:space="preserve"> </w:t>
      </w:r>
      <w:proofErr w:type="spellStart"/>
      <w:r w:rsidR="00612237">
        <w:rPr>
          <w:lang w:val="en-US"/>
        </w:rPr>
        <w:t>hasil</w:t>
      </w:r>
      <w:proofErr w:type="spellEnd"/>
      <w:r w:rsidR="00612237">
        <w:rPr>
          <w:lang w:val="en-US"/>
        </w:rPr>
        <w:t xml:space="preserve"> </w:t>
      </w:r>
      <w:proofErr w:type="spellStart"/>
      <w:r w:rsidR="00612237">
        <w:rPr>
          <w:lang w:val="en-US"/>
        </w:rPr>
        <w:t>dari</w:t>
      </w:r>
      <w:proofErr w:type="spellEnd"/>
      <w:r w:rsidR="00612237">
        <w:rPr>
          <w:lang w:val="en-US"/>
        </w:rPr>
        <w:t xml:space="preserve"> </w:t>
      </w:r>
      <w:r w:rsidR="00B12675" w:rsidRPr="00B12675">
        <w:rPr>
          <w:lang w:val="en-US"/>
        </w:rPr>
        <w:t xml:space="preserve">proses </w:t>
      </w:r>
      <w:r w:rsidR="00B12675" w:rsidRPr="00E1792B">
        <w:rPr>
          <w:i/>
          <w:iCs/>
          <w:lang w:val="en-US"/>
        </w:rPr>
        <w:t>tokenizing</w:t>
      </w:r>
      <w:r w:rsidR="00B12675" w:rsidRPr="00B12675">
        <w:rPr>
          <w:lang w:val="en-US"/>
        </w:rPr>
        <w:t>:</w:t>
      </w:r>
    </w:p>
    <w:p w14:paraId="7E62AA0D" w14:textId="281746B3" w:rsidR="006861E9" w:rsidRPr="006861E9" w:rsidRDefault="002D6830" w:rsidP="002D6830">
      <w:pPr>
        <w:pStyle w:val="Caption"/>
        <w:rPr>
          <w:lang w:val="en-US"/>
        </w:rPr>
      </w:pPr>
      <w:bookmarkStart w:id="41" w:name="_Toc71013290"/>
      <w:r>
        <w:t xml:space="preserve">Tabel </w:t>
      </w:r>
      <w:fldSimple w:instr=" SEQ Tabel \* ARABIC ">
        <w:r>
          <w:rPr>
            <w:noProof/>
          </w:rPr>
          <w:t>2</w:t>
        </w:r>
      </w:fldSimple>
      <w:r w:rsidR="006861E9">
        <w:rPr>
          <w:lang w:val="en-US"/>
        </w:rPr>
        <w:t xml:space="preserve">. Hasil </w:t>
      </w:r>
      <w:r w:rsidR="006861E9" w:rsidRPr="00E1792B">
        <w:rPr>
          <w:i/>
          <w:iCs/>
          <w:lang w:val="en-US"/>
        </w:rPr>
        <w:t>Tokenizing</w:t>
      </w:r>
      <w:bookmarkEnd w:id="41"/>
    </w:p>
    <w:tbl>
      <w:tblPr>
        <w:tblStyle w:val="TableGrid"/>
        <w:tblW w:w="0" w:type="auto"/>
        <w:tblInd w:w="851" w:type="dxa"/>
        <w:tblLook w:val="04A0" w:firstRow="1" w:lastRow="0" w:firstColumn="1" w:lastColumn="0" w:noHBand="0" w:noVBand="1"/>
      </w:tblPr>
      <w:tblGrid>
        <w:gridCol w:w="3525"/>
        <w:gridCol w:w="3551"/>
      </w:tblGrid>
      <w:tr w:rsidR="00EC06C2" w14:paraId="24055DCA" w14:textId="77777777" w:rsidTr="00612237">
        <w:tc>
          <w:tcPr>
            <w:tcW w:w="3963" w:type="dxa"/>
          </w:tcPr>
          <w:p w14:paraId="68B5985E" w14:textId="2BDAFEB9" w:rsidR="00EC06C2" w:rsidRPr="00EC06C2" w:rsidRDefault="00EC06C2" w:rsidP="00245CF9">
            <w:pPr>
              <w:pStyle w:val="Paragraf1"/>
              <w:ind w:left="0" w:firstLine="0"/>
              <w:rPr>
                <w:b/>
                <w:bCs/>
                <w:lang w:val="en-US"/>
              </w:rPr>
            </w:pPr>
            <w:proofErr w:type="spellStart"/>
            <w:r>
              <w:rPr>
                <w:b/>
                <w:bCs/>
                <w:lang w:val="en-US"/>
              </w:rPr>
              <w:lastRenderedPageBreak/>
              <w:t>Sebelum</w:t>
            </w:r>
            <w:proofErr w:type="spellEnd"/>
            <w:r>
              <w:rPr>
                <w:b/>
                <w:bCs/>
                <w:lang w:val="en-US"/>
              </w:rPr>
              <w:t xml:space="preserve"> </w:t>
            </w:r>
            <w:r w:rsidR="00E1792B" w:rsidRPr="00E1792B">
              <w:rPr>
                <w:b/>
                <w:bCs/>
                <w:i/>
                <w:iCs/>
                <w:lang w:val="en-US"/>
              </w:rPr>
              <w:t>t</w:t>
            </w:r>
            <w:r w:rsidRPr="00E1792B">
              <w:rPr>
                <w:b/>
                <w:bCs/>
                <w:i/>
                <w:iCs/>
                <w:lang w:val="en-US"/>
              </w:rPr>
              <w:t>okenizing</w:t>
            </w:r>
          </w:p>
        </w:tc>
        <w:tc>
          <w:tcPr>
            <w:tcW w:w="3964" w:type="dxa"/>
          </w:tcPr>
          <w:p w14:paraId="19A32D16" w14:textId="1D4C1094" w:rsidR="00EC06C2" w:rsidRPr="00EC06C2" w:rsidRDefault="00EC06C2" w:rsidP="00245CF9">
            <w:pPr>
              <w:pStyle w:val="Paragraf1"/>
              <w:ind w:left="0" w:firstLine="0"/>
              <w:rPr>
                <w:b/>
                <w:bCs/>
                <w:lang w:val="en-US"/>
              </w:rPr>
            </w:pPr>
            <w:r w:rsidRPr="00EC06C2">
              <w:rPr>
                <w:b/>
                <w:bCs/>
                <w:lang w:val="en-US"/>
              </w:rPr>
              <w:t xml:space="preserve">Hasil </w:t>
            </w:r>
            <w:r w:rsidR="00E1792B" w:rsidRPr="00E1792B">
              <w:rPr>
                <w:b/>
                <w:bCs/>
                <w:i/>
                <w:iCs/>
                <w:lang w:val="en-US"/>
              </w:rPr>
              <w:t>t</w:t>
            </w:r>
            <w:r w:rsidRPr="00E1792B">
              <w:rPr>
                <w:b/>
                <w:bCs/>
                <w:i/>
                <w:iCs/>
                <w:lang w:val="en-US"/>
              </w:rPr>
              <w:t>okenizing</w:t>
            </w:r>
          </w:p>
        </w:tc>
      </w:tr>
      <w:tr w:rsidR="00612237" w14:paraId="368B2A53" w14:textId="77777777" w:rsidTr="00612237">
        <w:tc>
          <w:tcPr>
            <w:tcW w:w="3963" w:type="dxa"/>
          </w:tcPr>
          <w:p w14:paraId="126ADF33" w14:textId="16170CB3" w:rsidR="00612237" w:rsidRDefault="00393F95" w:rsidP="00646456">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c>
          <w:tcPr>
            <w:tcW w:w="3964" w:type="dxa"/>
          </w:tcPr>
          <w:p w14:paraId="29016BA4" w14:textId="2EF1971C" w:rsidR="00612237" w:rsidRDefault="00393F95" w:rsidP="00646456">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r>
    </w:tbl>
    <w:p w14:paraId="09FABC97" w14:textId="77777777" w:rsidR="00612237" w:rsidRDefault="00612237" w:rsidP="00245CF9">
      <w:pPr>
        <w:pStyle w:val="Paragraf1"/>
        <w:ind w:left="851" w:firstLine="0"/>
        <w:rPr>
          <w:lang w:val="en-US"/>
        </w:rPr>
      </w:pPr>
    </w:p>
    <w:p w14:paraId="55DC7AE0" w14:textId="107D4331" w:rsidR="00245CF9" w:rsidRPr="00E1792B" w:rsidRDefault="00245CF9" w:rsidP="009E30BF">
      <w:pPr>
        <w:pStyle w:val="Paragraf1"/>
        <w:numPr>
          <w:ilvl w:val="0"/>
          <w:numId w:val="16"/>
        </w:numPr>
        <w:ind w:left="851" w:hanging="567"/>
        <w:rPr>
          <w:i/>
          <w:iCs/>
          <w:lang w:val="en-US"/>
        </w:rPr>
      </w:pPr>
      <w:r w:rsidRPr="00E1792B">
        <w:rPr>
          <w:i/>
          <w:iCs/>
          <w:lang w:val="en-US"/>
        </w:rPr>
        <w:t>Stemming</w:t>
      </w:r>
    </w:p>
    <w:p w14:paraId="236D78AB" w14:textId="4AA1C853" w:rsidR="00245CF9" w:rsidRDefault="00393F95" w:rsidP="00245CF9">
      <w:pPr>
        <w:pStyle w:val="Paragraf1"/>
        <w:ind w:left="851" w:firstLine="0"/>
        <w:rPr>
          <w:lang w:val="en-US"/>
        </w:rPr>
      </w:pPr>
      <w:r w:rsidRPr="00E1792B">
        <w:rPr>
          <w:i/>
          <w:iCs/>
          <w:lang w:val="en-US"/>
        </w:rPr>
        <w:t>Stemming</w:t>
      </w:r>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tahapan</w:t>
      </w:r>
      <w:proofErr w:type="spellEnd"/>
      <w:r w:rsidRPr="00393F95">
        <w:rPr>
          <w:lang w:val="en-US"/>
        </w:rPr>
        <w:t xml:space="preserve"> yang </w:t>
      </w:r>
      <w:proofErr w:type="spellStart"/>
      <w:r w:rsidRPr="00393F95">
        <w:rPr>
          <w:lang w:val="en-US"/>
        </w:rPr>
        <w:t>diperlukan</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memperkecil</w:t>
      </w:r>
      <w:proofErr w:type="spellEnd"/>
      <w:r w:rsidRPr="00393F95">
        <w:rPr>
          <w:lang w:val="en-US"/>
        </w:rPr>
        <w:t xml:space="preserve"> </w:t>
      </w:r>
      <w:proofErr w:type="spellStart"/>
      <w:r w:rsidRPr="00393F95">
        <w:rPr>
          <w:lang w:val="en-US"/>
        </w:rPr>
        <w:t>jumlah</w:t>
      </w:r>
      <w:proofErr w:type="spellEnd"/>
      <w:r w:rsidRPr="00393F95">
        <w:rPr>
          <w:lang w:val="en-US"/>
        </w:rPr>
        <w:t xml:space="preserve"> </w:t>
      </w:r>
      <w:proofErr w:type="spellStart"/>
      <w:r w:rsidRPr="00393F95">
        <w:rPr>
          <w:lang w:val="en-US"/>
        </w:rPr>
        <w:t>indeks</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suatu</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berdasarkan</w:t>
      </w:r>
      <w:proofErr w:type="spellEnd"/>
      <w:r w:rsidRPr="00393F95">
        <w:rPr>
          <w:lang w:val="en-US"/>
        </w:rPr>
        <w:t xml:space="preserve"> kata </w:t>
      </w:r>
      <w:proofErr w:type="spellStart"/>
      <w:r w:rsidRPr="00393F95">
        <w:rPr>
          <w:lang w:val="en-US"/>
        </w:rPr>
        <w:t>penyusun</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tersebut</w:t>
      </w:r>
      <w:proofErr w:type="spellEnd"/>
      <w:r w:rsidRPr="00393F95">
        <w:rPr>
          <w:lang w:val="en-US"/>
        </w:rPr>
        <w:t xml:space="preserve">. Pada proses stemming juga </w:t>
      </w:r>
      <w:proofErr w:type="spellStart"/>
      <w:r w:rsidRPr="00393F95">
        <w:rPr>
          <w:lang w:val="en-US"/>
        </w:rPr>
        <w:t>digunakan</w:t>
      </w:r>
      <w:proofErr w:type="spellEnd"/>
      <w:r w:rsidRPr="00393F95">
        <w:rPr>
          <w:lang w:val="en-US"/>
        </w:rPr>
        <w:t xml:space="preserve"> library </w:t>
      </w:r>
      <w:proofErr w:type="spellStart"/>
      <w:r w:rsidR="00BD2D9E">
        <w:rPr>
          <w:lang w:val="en-US"/>
        </w:rPr>
        <w:t>S</w:t>
      </w:r>
      <w:r w:rsidRPr="00393F95">
        <w:rPr>
          <w:lang w:val="en-US"/>
        </w:rPr>
        <w:t>astrawi</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menemukan</w:t>
      </w:r>
      <w:proofErr w:type="spellEnd"/>
      <w:r w:rsidRPr="00393F95">
        <w:rPr>
          <w:lang w:val="en-US"/>
        </w:rPr>
        <w:t xml:space="preserve"> kata </w:t>
      </w:r>
      <w:proofErr w:type="spellStart"/>
      <w:r w:rsidRPr="00393F95">
        <w:rPr>
          <w:lang w:val="en-US"/>
        </w:rPr>
        <w:t>dasar</w:t>
      </w:r>
      <w:proofErr w:type="spellEnd"/>
      <w:r w:rsidRPr="00393F95">
        <w:rPr>
          <w:lang w:val="en-US"/>
        </w:rPr>
        <w:t xml:space="preserve">. </w:t>
      </w:r>
      <w:proofErr w:type="spellStart"/>
      <w:r w:rsidRPr="00393F95">
        <w:rPr>
          <w:lang w:val="en-US"/>
        </w:rPr>
        <w:t>Berikut</w:t>
      </w:r>
      <w:proofErr w:type="spellEnd"/>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contoh</w:t>
      </w:r>
      <w:proofErr w:type="spellEnd"/>
      <w:r w:rsidRPr="00393F95">
        <w:rPr>
          <w:lang w:val="en-US"/>
        </w:rPr>
        <w:t xml:space="preserve"> </w:t>
      </w:r>
      <w:proofErr w:type="spellStart"/>
      <w:r w:rsidRPr="00393F95">
        <w:rPr>
          <w:lang w:val="en-US"/>
        </w:rPr>
        <w:t>dari</w:t>
      </w:r>
      <w:proofErr w:type="spellEnd"/>
      <w:r w:rsidRPr="00393F95">
        <w:rPr>
          <w:lang w:val="en-US"/>
        </w:rPr>
        <w:t xml:space="preserve"> proses </w:t>
      </w:r>
      <w:r w:rsidRPr="00E1792B">
        <w:rPr>
          <w:i/>
          <w:iCs/>
          <w:lang w:val="en-US"/>
        </w:rPr>
        <w:t>stemming</w:t>
      </w:r>
      <w:r w:rsidRPr="00393F95">
        <w:rPr>
          <w:lang w:val="en-US"/>
        </w:rPr>
        <w:t>:</w:t>
      </w:r>
    </w:p>
    <w:p w14:paraId="3C40C94B" w14:textId="592B222A" w:rsidR="006861E9" w:rsidRPr="006861E9" w:rsidRDefault="002D6830" w:rsidP="002D6830">
      <w:pPr>
        <w:pStyle w:val="Caption"/>
        <w:rPr>
          <w:lang w:val="en-US"/>
        </w:rPr>
      </w:pPr>
      <w:bookmarkStart w:id="42" w:name="_Toc71013291"/>
      <w:r>
        <w:t xml:space="preserve">Tabel </w:t>
      </w:r>
      <w:fldSimple w:instr=" SEQ Tabel \* ARABIC ">
        <w:r>
          <w:rPr>
            <w:noProof/>
          </w:rPr>
          <w:t>3</w:t>
        </w:r>
      </w:fldSimple>
      <w:r w:rsidR="006861E9">
        <w:rPr>
          <w:lang w:val="en-US"/>
        </w:rPr>
        <w:t xml:space="preserve">. Hasil </w:t>
      </w:r>
      <w:r w:rsidR="006861E9" w:rsidRPr="008541C0">
        <w:rPr>
          <w:i/>
          <w:iCs/>
          <w:lang w:val="en-US"/>
        </w:rPr>
        <w:t>Stemming</w:t>
      </w:r>
      <w:bookmarkEnd w:id="42"/>
    </w:p>
    <w:tbl>
      <w:tblPr>
        <w:tblStyle w:val="TableGrid"/>
        <w:tblW w:w="7076" w:type="dxa"/>
        <w:tblInd w:w="851" w:type="dxa"/>
        <w:tblLook w:val="04A0" w:firstRow="1" w:lastRow="0" w:firstColumn="1" w:lastColumn="0" w:noHBand="0" w:noVBand="1"/>
      </w:tblPr>
      <w:tblGrid>
        <w:gridCol w:w="3441"/>
        <w:gridCol w:w="3635"/>
      </w:tblGrid>
      <w:tr w:rsidR="00EC06C2" w14:paraId="0AD01E84" w14:textId="77777777" w:rsidTr="00393F95">
        <w:tc>
          <w:tcPr>
            <w:tcW w:w="3441" w:type="dxa"/>
          </w:tcPr>
          <w:p w14:paraId="070D6AD1" w14:textId="6CB401ED" w:rsidR="00EC06C2" w:rsidRPr="00EC06C2" w:rsidRDefault="00EC06C2" w:rsidP="00393F95">
            <w:pPr>
              <w:pStyle w:val="Paragraf1"/>
              <w:ind w:left="0" w:firstLine="0"/>
              <w:rPr>
                <w:b/>
                <w:bCs/>
                <w:lang w:val="en-US"/>
              </w:rPr>
            </w:pPr>
            <w:proofErr w:type="spellStart"/>
            <w:r w:rsidRPr="00EC06C2">
              <w:rPr>
                <w:b/>
                <w:bCs/>
                <w:lang w:val="en-US"/>
              </w:rPr>
              <w:t>Sebelum</w:t>
            </w:r>
            <w:proofErr w:type="spellEnd"/>
            <w:r w:rsidRPr="00EC06C2">
              <w:rPr>
                <w:b/>
                <w:bCs/>
                <w:lang w:val="en-US"/>
              </w:rPr>
              <w:t xml:space="preserve"> </w:t>
            </w:r>
            <w:r w:rsidR="00E1792B" w:rsidRPr="00E1792B">
              <w:rPr>
                <w:b/>
                <w:bCs/>
                <w:i/>
                <w:iCs/>
                <w:lang w:val="en-US"/>
              </w:rPr>
              <w:t>s</w:t>
            </w:r>
            <w:r w:rsidRPr="00E1792B">
              <w:rPr>
                <w:b/>
                <w:bCs/>
                <w:i/>
                <w:iCs/>
                <w:lang w:val="en-US"/>
              </w:rPr>
              <w:t>temming</w:t>
            </w:r>
          </w:p>
        </w:tc>
        <w:tc>
          <w:tcPr>
            <w:tcW w:w="3635" w:type="dxa"/>
          </w:tcPr>
          <w:p w14:paraId="28C78F45" w14:textId="2049D87F" w:rsidR="00EC06C2" w:rsidRPr="00EC06C2" w:rsidRDefault="00EC06C2" w:rsidP="00393F95">
            <w:pPr>
              <w:pStyle w:val="Paragraf1"/>
              <w:ind w:left="0" w:firstLine="0"/>
              <w:rPr>
                <w:b/>
                <w:bCs/>
                <w:lang w:val="en-US"/>
              </w:rPr>
            </w:pPr>
            <w:r w:rsidRPr="00EC06C2">
              <w:rPr>
                <w:b/>
                <w:bCs/>
                <w:lang w:val="en-US"/>
              </w:rPr>
              <w:t xml:space="preserve">Hasil </w:t>
            </w:r>
            <w:r w:rsidRPr="00E1792B">
              <w:rPr>
                <w:b/>
                <w:bCs/>
                <w:i/>
                <w:iCs/>
                <w:lang w:val="en-US"/>
              </w:rPr>
              <w:t>stemming</w:t>
            </w:r>
          </w:p>
        </w:tc>
      </w:tr>
      <w:tr w:rsidR="00393F95" w14:paraId="527BF7DC" w14:textId="77777777" w:rsidTr="00393F95">
        <w:tc>
          <w:tcPr>
            <w:tcW w:w="3441" w:type="dxa"/>
          </w:tcPr>
          <w:p w14:paraId="0484763F" w14:textId="6EF6F467" w:rsidR="00393F95" w:rsidRDefault="00393F95" w:rsidP="00646456">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c>
          <w:tcPr>
            <w:tcW w:w="3635" w:type="dxa"/>
          </w:tcPr>
          <w:p w14:paraId="1795376C" w14:textId="78B3E5CD" w:rsidR="00393F95" w:rsidRDefault="00393F95" w:rsidP="00646456">
            <w:pPr>
              <w:pStyle w:val="onTable"/>
            </w:pPr>
            <w:r w:rsidRPr="00393F95">
              <w:t>['</w:t>
            </w:r>
            <w:proofErr w:type="spellStart"/>
            <w:r w:rsidRPr="00393F95">
              <w:t>lihat</w:t>
            </w:r>
            <w:proofErr w:type="spellEnd"/>
            <w:r w:rsidRPr="00393F95">
              <w:t>', '</w:t>
            </w:r>
            <w:proofErr w:type="spellStart"/>
            <w:r w:rsidRPr="00393F95">
              <w:t>ada</w:t>
            </w:r>
            <w:proofErr w:type="spellEnd"/>
            <w:r w:rsidRPr="00393F95">
              <w:t>', '</w:t>
            </w:r>
            <w:proofErr w:type="spellStart"/>
            <w:r w:rsidRPr="00393F95">
              <w:t>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gagas</w:t>
            </w:r>
            <w:proofErr w:type="spellEnd"/>
            <w:r w:rsidRPr="00393F95">
              <w:t>', '</w:t>
            </w:r>
            <w:proofErr w:type="spellStart"/>
            <w:r w:rsidRPr="00393F95">
              <w:t>buah</w:t>
            </w:r>
            <w:proofErr w:type="spellEnd"/>
            <w:r w:rsidRPr="00393F95">
              <w:t>', '</w:t>
            </w:r>
            <w:proofErr w:type="spellStart"/>
            <w:r w:rsidRPr="00393F95">
              <w:t>gera</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tanam</w:t>
            </w:r>
            <w:proofErr w:type="spellEnd"/>
            <w:r w:rsidRPr="00393F95">
              <w:t>', '</w:t>
            </w:r>
            <w:proofErr w:type="spellStart"/>
            <w:r w:rsidRPr="00393F95">
              <w:t>buku</w:t>
            </w:r>
            <w:proofErr w:type="spellEnd"/>
            <w:r w:rsidRPr="00393F95">
              <w:t>']</w:t>
            </w:r>
          </w:p>
        </w:tc>
      </w:tr>
    </w:tbl>
    <w:p w14:paraId="7D739B8F" w14:textId="77777777" w:rsidR="00393F95" w:rsidRDefault="00393F95" w:rsidP="00245CF9">
      <w:pPr>
        <w:pStyle w:val="Paragraf1"/>
        <w:ind w:left="851" w:firstLine="0"/>
        <w:rPr>
          <w:lang w:val="en-US"/>
        </w:rPr>
      </w:pPr>
    </w:p>
    <w:p w14:paraId="0085EB38" w14:textId="77C8BD3E" w:rsidR="009924A4" w:rsidRDefault="009924A4" w:rsidP="009924A4">
      <w:pPr>
        <w:pStyle w:val="Paragraf1"/>
        <w:numPr>
          <w:ilvl w:val="0"/>
          <w:numId w:val="16"/>
        </w:numPr>
        <w:ind w:left="851" w:hanging="567"/>
        <w:rPr>
          <w:lang w:val="en-US"/>
        </w:rPr>
      </w:pPr>
      <w:r>
        <w:rPr>
          <w:lang w:val="en-US"/>
        </w:rPr>
        <w:t>Filtering</w:t>
      </w:r>
    </w:p>
    <w:p w14:paraId="3313252D" w14:textId="12E77F5F" w:rsidR="009924A4" w:rsidRDefault="00F806E6" w:rsidP="00F806E6">
      <w:pPr>
        <w:pStyle w:val="BodyText"/>
        <w:spacing w:line="360" w:lineRule="auto"/>
        <w:ind w:left="928"/>
        <w:jc w:val="both"/>
        <w:rPr>
          <w:rFonts w:eastAsia="Arial"/>
        </w:rPr>
      </w:pPr>
      <w:r w:rsidRPr="00BC009F">
        <w:rPr>
          <w:rFonts w:eastAsia="Arial"/>
          <w:i/>
        </w:rPr>
        <w:t>Filtering</w:t>
      </w:r>
      <w:r w:rsidRPr="00BC009F">
        <w:rPr>
          <w:rFonts w:eastAsia="Arial"/>
        </w:rPr>
        <w:t xml:space="preserve"> merupakan tahapan pengambilan sejumlah kata penting dari hasil token yang telah didapatkan</w:t>
      </w:r>
      <w:r>
        <w:rPr>
          <w:rFonts w:eastAsia="Arial"/>
        </w:rPr>
        <w:t xml:space="preserve">. Dalam hal ini tahapan </w:t>
      </w:r>
      <w:proofErr w:type="spellStart"/>
      <w:r>
        <w:rPr>
          <w:rFonts w:eastAsia="Arial"/>
          <w:lang w:val="en-US"/>
        </w:rPr>
        <w:t>algoritma</w:t>
      </w:r>
      <w:proofErr w:type="spellEnd"/>
      <w:r>
        <w:rPr>
          <w:rFonts w:eastAsia="Arial"/>
          <w:lang w:val="en-US"/>
        </w:rPr>
        <w:t xml:space="preserve"> yang </w:t>
      </w:r>
      <w:proofErr w:type="spellStart"/>
      <w:r>
        <w:rPr>
          <w:rFonts w:eastAsia="Arial"/>
          <w:lang w:val="en-US"/>
        </w:rPr>
        <w:t>dipakai</w:t>
      </w:r>
      <w:proofErr w:type="spellEnd"/>
      <w:r>
        <w:rPr>
          <w:rFonts w:eastAsia="Arial"/>
          <w:lang w:val="en-US"/>
        </w:rPr>
        <w:t xml:space="preserve"> </w:t>
      </w:r>
      <w:proofErr w:type="spellStart"/>
      <w:r>
        <w:rPr>
          <w:rFonts w:eastAsia="Arial"/>
          <w:lang w:val="en-US"/>
        </w:rPr>
        <w:t>adalah</w:t>
      </w:r>
      <w:proofErr w:type="spellEnd"/>
      <w:r>
        <w:rPr>
          <w:rFonts w:eastAsia="Arial"/>
          <w:lang w:val="en-US"/>
        </w:rPr>
        <w:t xml:space="preserve"> </w:t>
      </w:r>
      <w:r w:rsidRPr="00860D37">
        <w:t>stopword</w:t>
      </w:r>
      <w:r>
        <w:rPr>
          <w:lang w:val="en-US"/>
        </w:rPr>
        <w:t xml:space="preserve">, </w:t>
      </w:r>
      <w:proofErr w:type="spellStart"/>
      <w:r>
        <w:rPr>
          <w:lang w:val="en-US"/>
        </w:rPr>
        <w:t>dimana</w:t>
      </w:r>
      <w:proofErr w:type="spellEnd"/>
      <w:r>
        <w:rPr>
          <w:rFonts w:eastAsia="Arial"/>
          <w:lang w:val="en-US"/>
        </w:rPr>
        <w:t xml:space="preserve"> data kata yang </w:t>
      </w:r>
      <w:proofErr w:type="spellStart"/>
      <w:r>
        <w:rPr>
          <w:rFonts w:eastAsia="Arial"/>
          <w:lang w:val="en-US"/>
        </w:rPr>
        <w:t>telah</w:t>
      </w:r>
      <w:proofErr w:type="spellEnd"/>
      <w:r>
        <w:rPr>
          <w:rFonts w:eastAsia="Arial"/>
          <w:lang w:val="en-US"/>
        </w:rPr>
        <w:t xml:space="preserve"> </w:t>
      </w:r>
      <w:proofErr w:type="spellStart"/>
      <w:r>
        <w:rPr>
          <w:rFonts w:eastAsia="Arial"/>
          <w:lang w:val="en-US"/>
        </w:rPr>
        <w:t>ada</w:t>
      </w:r>
      <w:proofErr w:type="spellEnd"/>
      <w:r>
        <w:rPr>
          <w:rFonts w:eastAsia="Arial"/>
          <w:lang w:val="en-US"/>
        </w:rPr>
        <w:t xml:space="preserve"> </w:t>
      </w:r>
      <w:proofErr w:type="spellStart"/>
      <w:r>
        <w:rPr>
          <w:rFonts w:eastAsia="Arial"/>
          <w:lang w:val="en-US"/>
        </w:rPr>
        <w:t>akan</w:t>
      </w:r>
      <w:proofErr w:type="spellEnd"/>
      <w:r>
        <w:rPr>
          <w:rFonts w:eastAsia="Arial"/>
          <w:lang w:val="en-US"/>
        </w:rPr>
        <w:t xml:space="preserve"> </w:t>
      </w:r>
      <w:proofErr w:type="spellStart"/>
      <w:r>
        <w:rPr>
          <w:rFonts w:eastAsia="Arial"/>
          <w:lang w:val="en-US"/>
        </w:rPr>
        <w:t>dicocokan</w:t>
      </w:r>
      <w:proofErr w:type="spellEnd"/>
      <w:r>
        <w:rPr>
          <w:rFonts w:eastAsia="Arial"/>
          <w:lang w:val="en-US"/>
        </w:rPr>
        <w:t xml:space="preserve"> </w:t>
      </w:r>
      <w:proofErr w:type="spellStart"/>
      <w:r>
        <w:rPr>
          <w:rFonts w:eastAsia="Arial"/>
          <w:lang w:val="en-US"/>
        </w:rPr>
        <w:t>dengan</w:t>
      </w:r>
      <w:proofErr w:type="spellEnd"/>
      <w:r>
        <w:rPr>
          <w:rFonts w:eastAsia="Arial"/>
          <w:lang w:val="en-US"/>
        </w:rPr>
        <w:t xml:space="preserve"> list </w:t>
      </w:r>
      <w:proofErr w:type="spellStart"/>
      <w:r>
        <w:rPr>
          <w:rFonts w:eastAsia="Arial"/>
          <w:lang w:val="en-US"/>
        </w:rPr>
        <w:t>stopword</w:t>
      </w:r>
      <w:proofErr w:type="spellEnd"/>
      <w:r>
        <w:rPr>
          <w:rFonts w:eastAsia="Arial"/>
          <w:lang w:val="en-US"/>
        </w:rPr>
        <w:t xml:space="preserve"> dan yang </w:t>
      </w:r>
      <w:proofErr w:type="spellStart"/>
      <w:r>
        <w:rPr>
          <w:rFonts w:eastAsia="Arial"/>
          <w:lang w:val="en-US"/>
        </w:rPr>
        <w:t>ada</w:t>
      </w:r>
      <w:proofErr w:type="spellEnd"/>
      <w:r>
        <w:rPr>
          <w:rFonts w:eastAsia="Arial"/>
          <w:lang w:val="en-US"/>
        </w:rPr>
        <w:t xml:space="preserve"> </w:t>
      </w:r>
      <w:proofErr w:type="spellStart"/>
      <w:r>
        <w:rPr>
          <w:rFonts w:eastAsia="Arial"/>
          <w:lang w:val="en-US"/>
        </w:rPr>
        <w:t>dalam</w:t>
      </w:r>
      <w:proofErr w:type="spellEnd"/>
      <w:r>
        <w:rPr>
          <w:rFonts w:eastAsia="Arial"/>
          <w:lang w:val="en-US"/>
        </w:rPr>
        <w:t xml:space="preserve"> </w:t>
      </w:r>
      <w:proofErr w:type="spellStart"/>
      <w:r>
        <w:rPr>
          <w:rFonts w:eastAsia="Arial"/>
          <w:lang w:val="en-US"/>
        </w:rPr>
        <w:t>kamus</w:t>
      </w:r>
      <w:proofErr w:type="spellEnd"/>
      <w:r>
        <w:rPr>
          <w:rFonts w:eastAsia="Arial"/>
          <w:lang w:val="en-US"/>
        </w:rPr>
        <w:t xml:space="preserve"> </w:t>
      </w:r>
      <w:proofErr w:type="spellStart"/>
      <w:r>
        <w:rPr>
          <w:rFonts w:eastAsia="Arial"/>
          <w:lang w:val="en-US"/>
        </w:rPr>
        <w:t>stopword</w:t>
      </w:r>
      <w:proofErr w:type="spellEnd"/>
      <w:r>
        <w:rPr>
          <w:rFonts w:eastAsia="Arial"/>
          <w:lang w:val="en-US"/>
        </w:rPr>
        <w:t xml:space="preserve"> </w:t>
      </w:r>
      <w:proofErr w:type="spellStart"/>
      <w:r>
        <w:rPr>
          <w:rFonts w:eastAsia="Arial"/>
          <w:lang w:val="en-US"/>
        </w:rPr>
        <w:t>maka</w:t>
      </w:r>
      <w:proofErr w:type="spellEnd"/>
      <w:r>
        <w:rPr>
          <w:rFonts w:eastAsia="Arial"/>
          <w:lang w:val="en-US"/>
        </w:rPr>
        <w:t xml:space="preserve"> data kata </w:t>
      </w:r>
      <w:proofErr w:type="spellStart"/>
      <w:r>
        <w:rPr>
          <w:rFonts w:eastAsia="Arial"/>
          <w:lang w:val="en-US"/>
        </w:rPr>
        <w:t>akan</w:t>
      </w:r>
      <w:proofErr w:type="spellEnd"/>
      <w:r>
        <w:rPr>
          <w:rFonts w:eastAsia="Arial"/>
          <w:lang w:val="en-US"/>
        </w:rPr>
        <w:t xml:space="preserve"> </w:t>
      </w:r>
      <w:proofErr w:type="spellStart"/>
      <w:r>
        <w:rPr>
          <w:rFonts w:eastAsia="Arial"/>
          <w:lang w:val="en-US"/>
        </w:rPr>
        <w:t>dihilangkan</w:t>
      </w:r>
      <w:proofErr w:type="spellEnd"/>
      <w:r>
        <w:rPr>
          <w:rFonts w:eastAsia="Arial"/>
          <w:lang w:val="en-US"/>
        </w:rPr>
        <w:t xml:space="preserve">. Data </w:t>
      </w:r>
      <w:proofErr w:type="spellStart"/>
      <w:r>
        <w:rPr>
          <w:rFonts w:eastAsia="Arial"/>
          <w:lang w:val="en-US"/>
        </w:rPr>
        <w:t>stopword</w:t>
      </w:r>
      <w:proofErr w:type="spellEnd"/>
      <w:r>
        <w:rPr>
          <w:rFonts w:eastAsia="Arial"/>
          <w:lang w:val="en-US"/>
        </w:rPr>
        <w:t xml:space="preserve"> yang </w:t>
      </w:r>
      <w:proofErr w:type="spellStart"/>
      <w:r>
        <w:rPr>
          <w:rFonts w:eastAsia="Arial"/>
          <w:lang w:val="en-US"/>
        </w:rPr>
        <w:t>digunakan</w:t>
      </w:r>
      <w:proofErr w:type="spellEnd"/>
      <w:r>
        <w:rPr>
          <w:rFonts w:eastAsia="Arial"/>
          <w:lang w:val="en-US"/>
        </w:rPr>
        <w:t xml:space="preserve"> </w:t>
      </w:r>
      <w:proofErr w:type="spellStart"/>
      <w:r>
        <w:rPr>
          <w:rFonts w:eastAsia="Arial"/>
          <w:lang w:val="en-US"/>
        </w:rPr>
        <w:t>berasal</w:t>
      </w:r>
      <w:proofErr w:type="spellEnd"/>
      <w:r>
        <w:rPr>
          <w:rFonts w:eastAsia="Arial"/>
          <w:lang w:val="en-US"/>
        </w:rPr>
        <w:t xml:space="preserve"> dari </w:t>
      </w:r>
      <w:hyperlink r:id="rId12" w:history="1">
        <w:r w:rsidRPr="0028659D">
          <w:rPr>
            <w:rStyle w:val="Hyperlink"/>
            <w:rFonts w:eastAsia="Arial"/>
            <w:lang w:val="en-US"/>
          </w:rPr>
          <w:t>https://www.ranks.nl/stopwords/indonesian</w:t>
        </w:r>
      </w:hyperlink>
      <w:r>
        <w:rPr>
          <w:rFonts w:eastAsia="Arial"/>
          <w:lang w:val="en-US"/>
        </w:rPr>
        <w:t xml:space="preserve">. </w:t>
      </w:r>
      <w:proofErr w:type="spellStart"/>
      <w:r>
        <w:rPr>
          <w:rFonts w:eastAsia="Arial"/>
          <w:lang w:val="en-US"/>
        </w:rPr>
        <w:t>Berikut</w:t>
      </w:r>
      <w:proofErr w:type="spellEnd"/>
      <w:r>
        <w:rPr>
          <w:rFonts w:eastAsia="Arial"/>
          <w:lang w:val="en-US"/>
        </w:rPr>
        <w:t xml:space="preserve"> </w:t>
      </w:r>
      <w:proofErr w:type="spellStart"/>
      <w:r>
        <w:rPr>
          <w:rFonts w:eastAsia="Arial"/>
          <w:lang w:val="en-US"/>
        </w:rPr>
        <w:t>contoh</w:t>
      </w:r>
      <w:proofErr w:type="spellEnd"/>
      <w:r>
        <w:rPr>
          <w:rFonts w:eastAsia="Arial"/>
          <w:lang w:val="en-US"/>
        </w:rPr>
        <w:t xml:space="preserve"> </w:t>
      </w:r>
      <w:proofErr w:type="spellStart"/>
      <w:r>
        <w:rPr>
          <w:rFonts w:eastAsia="Arial"/>
          <w:lang w:val="en-US"/>
        </w:rPr>
        <w:t>hasil</w:t>
      </w:r>
      <w:proofErr w:type="spellEnd"/>
      <w:r>
        <w:rPr>
          <w:rFonts w:eastAsia="Arial"/>
          <w:lang w:val="en-US"/>
        </w:rPr>
        <w:t xml:space="preserve"> </w:t>
      </w:r>
      <w:proofErr w:type="spellStart"/>
      <w:r>
        <w:rPr>
          <w:rFonts w:eastAsia="Arial"/>
          <w:lang w:val="en-US"/>
        </w:rPr>
        <w:t>dari</w:t>
      </w:r>
      <w:proofErr w:type="spellEnd"/>
      <w:r>
        <w:rPr>
          <w:rFonts w:eastAsia="Arial"/>
          <w:lang w:val="en-US"/>
        </w:rPr>
        <w:t xml:space="preserve"> proses filtering</w:t>
      </w:r>
      <w:r>
        <w:rPr>
          <w:rFonts w:eastAsia="Arial"/>
        </w:rPr>
        <w:t>:</w:t>
      </w:r>
    </w:p>
    <w:p w14:paraId="0BB345F9" w14:textId="78B1CDC2" w:rsidR="006861E9" w:rsidRPr="006861E9" w:rsidRDefault="002D6830" w:rsidP="002D6830">
      <w:pPr>
        <w:pStyle w:val="Caption"/>
        <w:rPr>
          <w:rFonts w:eastAsia="Arial"/>
          <w:lang w:val="en-US"/>
        </w:rPr>
      </w:pPr>
      <w:bookmarkStart w:id="43" w:name="_Toc71013292"/>
      <w:r>
        <w:lastRenderedPageBreak/>
        <w:t xml:space="preserve">Tabel </w:t>
      </w:r>
      <w:fldSimple w:instr=" SEQ Tabel \* ARABIC ">
        <w:r>
          <w:rPr>
            <w:noProof/>
          </w:rPr>
          <w:t>4</w:t>
        </w:r>
      </w:fldSimple>
      <w:r w:rsidR="006861E9">
        <w:rPr>
          <w:lang w:val="en-US"/>
        </w:rPr>
        <w:t xml:space="preserve">. Hasil </w:t>
      </w:r>
      <w:r w:rsidR="008541C0" w:rsidRPr="008541C0">
        <w:rPr>
          <w:i/>
          <w:iCs/>
          <w:lang w:val="en-US"/>
        </w:rPr>
        <w:t>F</w:t>
      </w:r>
      <w:r w:rsidR="006861E9" w:rsidRPr="008541C0">
        <w:rPr>
          <w:i/>
          <w:iCs/>
          <w:lang w:val="en-US"/>
        </w:rPr>
        <w:t>iltering</w:t>
      </w:r>
      <w:bookmarkEnd w:id="43"/>
    </w:p>
    <w:tbl>
      <w:tblPr>
        <w:tblStyle w:val="TableGrid"/>
        <w:tblW w:w="0" w:type="auto"/>
        <w:tblInd w:w="928" w:type="dxa"/>
        <w:tblLook w:val="04A0" w:firstRow="1" w:lastRow="0" w:firstColumn="1" w:lastColumn="0" w:noHBand="0" w:noVBand="1"/>
      </w:tblPr>
      <w:tblGrid>
        <w:gridCol w:w="3499"/>
        <w:gridCol w:w="3500"/>
      </w:tblGrid>
      <w:tr w:rsidR="00EC06C2" w14:paraId="4D2094A6" w14:textId="77777777" w:rsidTr="00F806E6">
        <w:tc>
          <w:tcPr>
            <w:tcW w:w="3963" w:type="dxa"/>
          </w:tcPr>
          <w:p w14:paraId="2FB5A4E1" w14:textId="07D30A5E" w:rsidR="00EC06C2" w:rsidRPr="00EC06C2" w:rsidRDefault="00EC06C2" w:rsidP="00646456">
            <w:pPr>
              <w:pStyle w:val="onTable"/>
              <w:rPr>
                <w:b/>
              </w:rPr>
            </w:pPr>
            <w:proofErr w:type="spellStart"/>
            <w:r w:rsidRPr="00EC06C2">
              <w:rPr>
                <w:b/>
              </w:rPr>
              <w:t>Sebelum</w:t>
            </w:r>
            <w:proofErr w:type="spellEnd"/>
            <w:r w:rsidRPr="00EC06C2">
              <w:rPr>
                <w:b/>
              </w:rPr>
              <w:t xml:space="preserve"> </w:t>
            </w:r>
            <w:r w:rsidRPr="00E1792B">
              <w:rPr>
                <w:b/>
              </w:rPr>
              <w:t>filtering</w:t>
            </w:r>
          </w:p>
        </w:tc>
        <w:tc>
          <w:tcPr>
            <w:tcW w:w="3964" w:type="dxa"/>
          </w:tcPr>
          <w:p w14:paraId="66831098" w14:textId="58F291F7" w:rsidR="00EC06C2" w:rsidRPr="00EC06C2" w:rsidRDefault="00EC06C2" w:rsidP="00646456">
            <w:pPr>
              <w:pStyle w:val="onTable"/>
              <w:rPr>
                <w:b/>
              </w:rPr>
            </w:pPr>
            <w:r w:rsidRPr="00EC06C2">
              <w:rPr>
                <w:b/>
              </w:rPr>
              <w:t xml:space="preserve">Hasil </w:t>
            </w:r>
            <w:r w:rsidRPr="00E1792B">
              <w:rPr>
                <w:b/>
              </w:rPr>
              <w:t>filtering</w:t>
            </w:r>
          </w:p>
        </w:tc>
      </w:tr>
      <w:tr w:rsidR="00F806E6" w14:paraId="0766771F" w14:textId="77777777" w:rsidTr="00F806E6">
        <w:tc>
          <w:tcPr>
            <w:tcW w:w="3963" w:type="dxa"/>
          </w:tcPr>
          <w:p w14:paraId="27DE7CCE" w14:textId="130254F1" w:rsidR="00F806E6" w:rsidRDefault="008E76AC" w:rsidP="00646456">
            <w:pPr>
              <w:pStyle w:val="onTable"/>
            </w:pPr>
            <w:r w:rsidRPr="008E76AC">
              <w:t>['</w:t>
            </w:r>
            <w:proofErr w:type="spellStart"/>
            <w:r w:rsidRPr="008E76AC">
              <w:t>lihat</w:t>
            </w:r>
            <w:proofErr w:type="spellEnd"/>
            <w:r w:rsidRPr="008E76AC">
              <w:t xml:space="preserve">', </w:t>
            </w:r>
            <w:r w:rsidRPr="008E76AC">
              <w:rPr>
                <w:b/>
              </w:rPr>
              <w:t>'</w:t>
            </w:r>
            <w:proofErr w:type="spellStart"/>
            <w:r w:rsidRPr="008E76AC">
              <w:rPr>
                <w:b/>
              </w:rPr>
              <w:t>ada</w:t>
            </w:r>
            <w:proofErr w:type="spellEnd"/>
            <w:r w:rsidRPr="008E76AC">
              <w:rPr>
                <w:b/>
              </w:rPr>
              <w:t>'</w:t>
            </w:r>
            <w:r w:rsidRPr="008E76AC">
              <w:t>, '</w:t>
            </w:r>
            <w:proofErr w:type="spellStart"/>
            <w:r w:rsidRPr="008E76AC">
              <w:t>sebut</w:t>
            </w:r>
            <w:proofErr w:type="spellEnd"/>
            <w:r w:rsidRPr="008E76AC">
              <w:t xml:space="preserve">', </w:t>
            </w:r>
            <w:r w:rsidRPr="008E76AC">
              <w:rPr>
                <w:b/>
              </w:rPr>
              <w:t>'kami'</w:t>
            </w:r>
            <w:r w:rsidRPr="008E76AC">
              <w:t xml:space="preserve">, </w:t>
            </w:r>
            <w:r w:rsidRPr="008E76AC">
              <w:rPr>
                <w:b/>
              </w:rPr>
              <w:t>'</w:t>
            </w:r>
            <w:proofErr w:type="spellStart"/>
            <w:r w:rsidRPr="008E76AC">
              <w:rPr>
                <w:b/>
              </w:rPr>
              <w:t>dari</w:t>
            </w:r>
            <w:proofErr w:type="spellEnd"/>
            <w:r w:rsidRPr="008E76AC">
              <w:t>', '</w:t>
            </w:r>
            <w:proofErr w:type="spellStart"/>
            <w:r w:rsidRPr="008E76AC">
              <w:t>imaji</w:t>
            </w:r>
            <w:proofErr w:type="spellEnd"/>
            <w:r w:rsidRPr="008E76AC">
              <w:t>', '</w:t>
            </w:r>
            <w:proofErr w:type="spellStart"/>
            <w:r w:rsidRPr="008E76AC">
              <w:t>sociopreneur</w:t>
            </w:r>
            <w:proofErr w:type="spellEnd"/>
            <w:r w:rsidRPr="008E76AC">
              <w:t xml:space="preserve">', </w:t>
            </w:r>
            <w:r w:rsidRPr="008E76AC">
              <w:rPr>
                <w:b/>
              </w:rPr>
              <w:t>'</w:t>
            </w:r>
            <w:proofErr w:type="spellStart"/>
            <w:r w:rsidRPr="008E76AC">
              <w:rPr>
                <w:b/>
              </w:rPr>
              <w:t>sama</w:t>
            </w:r>
            <w:proofErr w:type="spellEnd"/>
            <w:r w:rsidRPr="008E76AC">
              <w:rPr>
                <w:b/>
              </w:rPr>
              <w:t>'</w:t>
            </w:r>
            <w:r w:rsidRPr="008E76AC">
              <w:t>, '</w:t>
            </w:r>
            <w:proofErr w:type="spellStart"/>
            <w:r w:rsidRPr="008E76AC">
              <w:t>yayasan</w:t>
            </w:r>
            <w:proofErr w:type="spellEnd"/>
            <w:r w:rsidRPr="008E76AC">
              <w:t>', '</w:t>
            </w:r>
            <w:proofErr w:type="spellStart"/>
            <w:r w:rsidRPr="008E76AC">
              <w:t>mimpi</w:t>
            </w:r>
            <w:proofErr w:type="spellEnd"/>
            <w:r w:rsidRPr="008E76AC">
              <w:t>', '</w:t>
            </w:r>
            <w:proofErr w:type="spellStart"/>
            <w:r w:rsidRPr="008E76AC">
              <w:t>indonesia</w:t>
            </w:r>
            <w:proofErr w:type="spellEnd"/>
            <w:r w:rsidRPr="008E76AC">
              <w:t>', '</w:t>
            </w:r>
            <w:proofErr w:type="spellStart"/>
            <w:r w:rsidRPr="008E76AC">
              <w:t>gagas</w:t>
            </w:r>
            <w:proofErr w:type="spellEnd"/>
            <w:r w:rsidRPr="008E76AC">
              <w:t>', '</w:t>
            </w:r>
            <w:proofErr w:type="spellStart"/>
            <w:r w:rsidRPr="008E76AC">
              <w:t>buah</w:t>
            </w:r>
            <w:proofErr w:type="spellEnd"/>
            <w:r w:rsidRPr="008E76AC">
              <w:t>', '</w:t>
            </w:r>
            <w:proofErr w:type="spellStart"/>
            <w:r w:rsidRPr="008E76AC">
              <w:t>gera</w:t>
            </w:r>
            <w:proofErr w:type="spellEnd"/>
            <w:r w:rsidRPr="008E76AC">
              <w:t>', 'yang', 'kami', '</w:t>
            </w:r>
            <w:proofErr w:type="spellStart"/>
            <w:r w:rsidRPr="008E76AC">
              <w:t>beri</w:t>
            </w:r>
            <w:proofErr w:type="spellEnd"/>
            <w:r w:rsidRPr="008E76AC">
              <w:t>', '</w:t>
            </w:r>
            <w:proofErr w:type="spellStart"/>
            <w:r w:rsidRPr="008E76AC">
              <w:t>nama</w:t>
            </w:r>
            <w:proofErr w:type="spellEnd"/>
            <w:r w:rsidRPr="008E76AC">
              <w:t>', '</w:t>
            </w:r>
            <w:proofErr w:type="spellStart"/>
            <w:r w:rsidRPr="008E76AC">
              <w:t>tanam</w:t>
            </w:r>
            <w:proofErr w:type="spellEnd"/>
            <w:r w:rsidRPr="008E76AC">
              <w:t>', '</w:t>
            </w:r>
            <w:proofErr w:type="spellStart"/>
            <w:r w:rsidRPr="008E76AC">
              <w:t>buku</w:t>
            </w:r>
            <w:proofErr w:type="spellEnd"/>
            <w:r w:rsidRPr="008E76AC">
              <w:t>']</w:t>
            </w:r>
          </w:p>
        </w:tc>
        <w:tc>
          <w:tcPr>
            <w:tcW w:w="3964" w:type="dxa"/>
          </w:tcPr>
          <w:p w14:paraId="1D66AF79" w14:textId="7350D2A1" w:rsidR="00F806E6" w:rsidRDefault="00F806E6" w:rsidP="00646456">
            <w:pPr>
              <w:pStyle w:val="onTable"/>
            </w:pPr>
            <w:r w:rsidRPr="00F806E6">
              <w:t>['lihat', 'sebut', 'imaji', 'sociopreneur', 'yayasan', 'mimpi', 'indonesia', 'gagas', 'buah', 'gera', 'beri', 'nama', 'tanam', 'buku']</w:t>
            </w:r>
          </w:p>
        </w:tc>
      </w:tr>
    </w:tbl>
    <w:p w14:paraId="48CEC2E1" w14:textId="77777777" w:rsidR="00F806E6" w:rsidRPr="00F806E6" w:rsidRDefault="00F806E6" w:rsidP="00F806E6">
      <w:pPr>
        <w:pStyle w:val="BodyText"/>
        <w:spacing w:line="360" w:lineRule="auto"/>
        <w:ind w:left="928"/>
        <w:jc w:val="both"/>
      </w:pPr>
    </w:p>
    <w:p w14:paraId="5EBBA63B" w14:textId="0DE62807" w:rsidR="005A692F" w:rsidRDefault="00245CF9" w:rsidP="009E30BF">
      <w:pPr>
        <w:pStyle w:val="Paragraf1"/>
        <w:numPr>
          <w:ilvl w:val="0"/>
          <w:numId w:val="16"/>
        </w:numPr>
        <w:ind w:left="851" w:hanging="567"/>
        <w:rPr>
          <w:lang w:val="en-US"/>
        </w:rPr>
      </w:pPr>
      <w:r w:rsidRPr="00E1792B">
        <w:rPr>
          <w:i/>
          <w:iCs/>
          <w:lang w:val="en-US"/>
        </w:rPr>
        <w:t>Parts-of-Speech</w:t>
      </w:r>
      <w:r w:rsidR="00E1792B" w:rsidRPr="00E1792B">
        <w:rPr>
          <w:i/>
          <w:iCs/>
          <w:lang w:val="en-US"/>
        </w:rPr>
        <w:t xml:space="preserve"> </w:t>
      </w:r>
      <w:r w:rsidR="005A692F" w:rsidRPr="00E1792B">
        <w:rPr>
          <w:i/>
          <w:iCs/>
          <w:lang w:val="en-US"/>
        </w:rPr>
        <w:t>Tagging</w:t>
      </w:r>
      <w:r w:rsidR="005A692F" w:rsidRPr="008A2EFE">
        <w:rPr>
          <w:lang w:val="en-US"/>
        </w:rPr>
        <w:t xml:space="preserve"> </w:t>
      </w:r>
    </w:p>
    <w:p w14:paraId="48E3D199" w14:textId="2BFDBDE2" w:rsidR="00887C44" w:rsidRDefault="00887C44" w:rsidP="00887C44">
      <w:pPr>
        <w:pStyle w:val="BodyText"/>
        <w:spacing w:line="360" w:lineRule="auto"/>
        <w:ind w:left="928"/>
        <w:jc w:val="both"/>
        <w:rPr>
          <w:lang w:val="en-US"/>
        </w:rPr>
      </w:pPr>
      <w:r w:rsidRPr="00E1792B">
        <w:rPr>
          <w:i/>
          <w:iCs/>
          <w:lang w:val="en-US"/>
        </w:rPr>
        <w:t>Parts-of-Speech Tagging</w:t>
      </w:r>
      <w:r w:rsidRPr="008A2EFE">
        <w:rPr>
          <w:lang w:val="en-US"/>
        </w:rPr>
        <w:t xml:space="preserve"> </w:t>
      </w:r>
      <w:r w:rsidRPr="00BC009F">
        <w:rPr>
          <w:rFonts w:eastAsia="Arial"/>
        </w:rPr>
        <w:t xml:space="preserve">merupakan tahapan </w:t>
      </w:r>
      <w:proofErr w:type="spellStart"/>
      <w:r>
        <w:rPr>
          <w:rFonts w:eastAsia="Arial"/>
          <w:lang w:val="en-US"/>
        </w:rPr>
        <w:t>pemberian</w:t>
      </w:r>
      <w:proofErr w:type="spellEnd"/>
      <w:r>
        <w:rPr>
          <w:rFonts w:eastAsia="Arial"/>
          <w:lang w:val="en-US"/>
        </w:rPr>
        <w:t xml:space="preserve"> </w:t>
      </w:r>
      <w:r w:rsidR="00C81106" w:rsidRPr="00C81106">
        <w:rPr>
          <w:rFonts w:eastAsia="Arial"/>
          <w:i/>
          <w:iCs/>
          <w:lang w:val="en-US"/>
        </w:rPr>
        <w:t>tag</w:t>
      </w:r>
      <w:r>
        <w:rPr>
          <w:rFonts w:eastAsia="Arial"/>
          <w:lang w:val="en-US"/>
        </w:rPr>
        <w:t xml:space="preserve"> pada </w:t>
      </w:r>
      <w:proofErr w:type="spellStart"/>
      <w:r>
        <w:rPr>
          <w:rFonts w:eastAsia="Arial"/>
          <w:lang w:val="en-US"/>
        </w:rPr>
        <w:t>setiap</w:t>
      </w:r>
      <w:proofErr w:type="spellEnd"/>
      <w:r>
        <w:rPr>
          <w:rFonts w:eastAsia="Arial"/>
          <w:lang w:val="en-US"/>
        </w:rPr>
        <w:t xml:space="preserve"> </w:t>
      </w:r>
      <w:r w:rsidRPr="00E1792B">
        <w:rPr>
          <w:rFonts w:eastAsia="Arial"/>
          <w:i/>
          <w:iCs/>
          <w:lang w:val="en-US"/>
        </w:rPr>
        <w:t>corpus</w:t>
      </w:r>
      <w:r>
        <w:rPr>
          <w:rFonts w:eastAsia="Arial"/>
          <w:lang w:val="en-US"/>
        </w:rPr>
        <w:t xml:space="preserve">, </w:t>
      </w:r>
      <w:r w:rsidRPr="00E1792B">
        <w:rPr>
          <w:i/>
          <w:iCs/>
          <w:lang w:val="en-US"/>
        </w:rPr>
        <w:t>Parts-of-Speech Tagging</w:t>
      </w:r>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memberi</w:t>
      </w:r>
      <w:proofErr w:type="spellEnd"/>
      <w:r>
        <w:rPr>
          <w:lang w:val="en-US"/>
        </w:rPr>
        <w:t xml:space="preserve"> </w:t>
      </w:r>
      <w:r w:rsidR="00C81106" w:rsidRPr="00C81106">
        <w:rPr>
          <w:i/>
          <w:iCs/>
          <w:lang w:val="en-US"/>
        </w:rPr>
        <w:t>tag</w:t>
      </w:r>
      <w:r>
        <w:rPr>
          <w:lang w:val="en-US"/>
        </w:rPr>
        <w:t xml:space="preserve"> pada kata </w:t>
      </w:r>
      <w:proofErr w:type="spellStart"/>
      <w:r>
        <w:rPr>
          <w:lang w:val="en-US"/>
        </w:rPr>
        <w:t>namun</w:t>
      </w:r>
      <w:proofErr w:type="spellEnd"/>
      <w:r>
        <w:rPr>
          <w:lang w:val="en-US"/>
        </w:rPr>
        <w:t xml:space="preserve"> juga pada symbol </w:t>
      </w:r>
      <w:proofErr w:type="spellStart"/>
      <w:r>
        <w:rPr>
          <w:lang w:val="en-US"/>
        </w:rPr>
        <w:t>ataupun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baca</w:t>
      </w:r>
      <w:proofErr w:type="spellEnd"/>
      <w:r>
        <w:rPr>
          <w:lang w:val="en-US"/>
        </w:rPr>
        <w:t xml:space="preserve">. </w:t>
      </w:r>
      <w:r w:rsidRPr="00E1792B">
        <w:rPr>
          <w:i/>
          <w:iCs/>
          <w:lang w:val="en-US"/>
        </w:rPr>
        <w:t>Parts-of-Speech Tagging</w:t>
      </w:r>
      <w:r>
        <w:rPr>
          <w:lang w:val="en-US"/>
        </w:rPr>
        <w:t xml:space="preserve"> yang </w:t>
      </w:r>
      <w:proofErr w:type="spellStart"/>
      <w:r>
        <w:rPr>
          <w:lang w:val="en-US"/>
        </w:rPr>
        <w:t>digunakan</w:t>
      </w:r>
      <w:proofErr w:type="spellEnd"/>
      <w:r>
        <w:rPr>
          <w:lang w:val="en-US"/>
        </w:rPr>
        <w:t xml:space="preserve"> </w:t>
      </w:r>
      <w:proofErr w:type="spellStart"/>
      <w:r>
        <w:rPr>
          <w:lang w:val="en-US"/>
        </w:rPr>
        <w:t>menggunakan</w:t>
      </w:r>
      <w:proofErr w:type="spellEnd"/>
      <w:r>
        <w:rPr>
          <w:lang w:val="en-US"/>
        </w:rPr>
        <w:t xml:space="preserve"> Flair </w:t>
      </w:r>
      <w:r w:rsidR="00E11975" w:rsidRPr="00E11975">
        <w:rPr>
          <w:i/>
          <w:iCs/>
          <w:lang w:val="en-US"/>
        </w:rPr>
        <w:t>NLP</w:t>
      </w:r>
      <w:r>
        <w:rPr>
          <w:lang w:val="en-US"/>
        </w:rPr>
        <w:t xml:space="preserve"> library yang dikembangkan oleh Puspita Kaban, </w:t>
      </w:r>
      <w:r>
        <w:t xml:space="preserve">Untuk melakukan </w:t>
      </w:r>
      <w:r w:rsidRPr="00E1792B">
        <w:rPr>
          <w:i/>
          <w:iCs/>
        </w:rPr>
        <w:t>POS-</w:t>
      </w:r>
      <w:r w:rsidR="00C81106" w:rsidRPr="00E1792B">
        <w:rPr>
          <w:i/>
          <w:iCs/>
        </w:rPr>
        <w:t>tag</w:t>
      </w:r>
      <w:r w:rsidRPr="00E1792B">
        <w:rPr>
          <w:i/>
          <w:iCs/>
        </w:rPr>
        <w:t>ging</w:t>
      </w:r>
      <w:r>
        <w:t xml:space="preserve">, kita perlu membuat sebuah </w:t>
      </w:r>
      <w:r w:rsidRPr="00E1792B">
        <w:rPr>
          <w:i/>
          <w:iCs/>
        </w:rPr>
        <w:t>POS-Tagger</w:t>
      </w:r>
      <w:r>
        <w:t xml:space="preserve"> yang terdiri atas </w:t>
      </w:r>
      <w:r>
        <w:rPr>
          <w:rStyle w:val="Emphasis"/>
          <w:rFonts w:eastAsiaTheme="majorEastAsia"/>
        </w:rPr>
        <w:t>word</w:t>
      </w:r>
      <w:r>
        <w:t xml:space="preserve"> </w:t>
      </w:r>
      <w:r>
        <w:rPr>
          <w:rStyle w:val="Emphasis"/>
          <w:rFonts w:eastAsiaTheme="majorEastAsia"/>
        </w:rPr>
        <w:t>embedding</w:t>
      </w:r>
      <w:r>
        <w:t xml:space="preserve"> dan </w:t>
      </w:r>
      <w:r>
        <w:rPr>
          <w:rStyle w:val="Emphasis"/>
          <w:rFonts w:eastAsiaTheme="majorEastAsia"/>
        </w:rPr>
        <w:t>dictionary</w:t>
      </w:r>
      <w:r>
        <w:t xml:space="preserve">. Sederhananya, </w:t>
      </w:r>
      <w:r w:rsidRPr="00E1792B">
        <w:rPr>
          <w:i/>
          <w:iCs/>
        </w:rPr>
        <w:t>word embedding</w:t>
      </w:r>
      <w:r>
        <w:t xml:space="preserve"> adalah representasi dari kata</w:t>
      </w:r>
      <w:r w:rsidR="00E1792B">
        <w:rPr>
          <w:lang w:val="en-US"/>
        </w:rPr>
        <w:t>-</w:t>
      </w:r>
      <w:r>
        <w:t xml:space="preserve">kata ke dalam sebuah vektor. Adapun library pada </w:t>
      </w:r>
      <w:r w:rsidR="00C81106" w:rsidRPr="00C81106">
        <w:rPr>
          <w:i/>
          <w:iCs/>
        </w:rPr>
        <w:t>tag</w:t>
      </w:r>
      <w:r>
        <w:t xml:space="preserve">ger ini dibangun dari sebuah </w:t>
      </w:r>
      <w:r w:rsidRPr="00E1792B">
        <w:rPr>
          <w:i/>
          <w:iCs/>
        </w:rPr>
        <w:t>corpus</w:t>
      </w:r>
      <w:r>
        <w:t xml:space="preserve"> (kumpulan kata-kata) yang sudah ditandai</w:t>
      </w:r>
      <w:r>
        <w:rPr>
          <w:lang w:val="en-US"/>
        </w:rPr>
        <w:t xml:space="preserve">. </w:t>
      </w:r>
      <w:proofErr w:type="spellStart"/>
      <w:r>
        <w:t>Flair</w:t>
      </w:r>
      <w:proofErr w:type="spellEnd"/>
      <w:r>
        <w:t xml:space="preserve"> </w:t>
      </w:r>
      <w:r w:rsidR="00E11975" w:rsidRPr="00E11975">
        <w:rPr>
          <w:i/>
          <w:iCs/>
        </w:rPr>
        <w:t>NLP</w:t>
      </w:r>
      <w:r>
        <w:t xml:space="preserve"> sudah menyediakan </w:t>
      </w:r>
      <w:proofErr w:type="spellStart"/>
      <w:r>
        <w:t>corpus</w:t>
      </w:r>
      <w:proofErr w:type="spellEnd"/>
      <w:r>
        <w:t xml:space="preserve"> bahasa Indonesia yang dapat digunakan untuk </w:t>
      </w:r>
      <w:r w:rsidRPr="00E1792B">
        <w:rPr>
          <w:i/>
          <w:iCs/>
        </w:rPr>
        <w:t>POS-</w:t>
      </w:r>
      <w:proofErr w:type="spellStart"/>
      <w:r w:rsidRPr="00E1792B">
        <w:rPr>
          <w:rStyle w:val="Emphasis"/>
          <w:rFonts w:eastAsiaTheme="majorEastAsia"/>
          <w:i w:val="0"/>
          <w:iCs w:val="0"/>
        </w:rPr>
        <w:t>Tagging</w:t>
      </w:r>
      <w:proofErr w:type="spellEnd"/>
      <w:r>
        <w:rPr>
          <w:lang w:val="en-US"/>
        </w:rPr>
        <w:t xml:space="preserve"> </w:t>
      </w:r>
      <w:r>
        <w:rPr>
          <w:lang w:val="en-US"/>
        </w:rPr>
        <w:fldChar w:fldCharType="begin" w:fldLock="1"/>
      </w:r>
      <w:r w:rsidR="00D22E92">
        <w:rPr>
          <w:lang w:val="en-US"/>
        </w:rPr>
        <w:instrText>ADDIN CSL_CITATION {"citationItems":[{"id":"ITEM-1","itemData":{"URL":"https://puspitakaban.medium.com/pos-tagging-bahasa-indonesia-dengan-flair-nlp-c12e45542860","accessed":{"date-parts":[["2021","4","20"]]},"author":[{"dropping-particle":"","family":"Kaban","given":"Puspita","non-dropping-particle":"","parse-names":false,"suffix":""}],"container-title":"Medium","id":"ITEM-1","issued":{"date-parts":[["2019"]]},"title":"POS-Tagging Bahasa Indonesia dengan Flair NLP","type":"webpage"},"uris":["http://www.mendeley.com/documents/?uuid=76e5b702-b4fe-4fd5-932e-4f13f1456e69"]}],"mendeley":{"formattedCitation":"(Kaban, 2019)","plainTextFormattedCitation":"(Kaban, 2019)","previouslyFormattedCitation":"(Kaban, 2019)"},"properties":{"noteIndex":0},"schema":"https://github.com/citation-style-language/schema/raw/master/csl-citation.json"}</w:instrText>
      </w:r>
      <w:r>
        <w:rPr>
          <w:lang w:val="en-US"/>
        </w:rPr>
        <w:fldChar w:fldCharType="separate"/>
      </w:r>
      <w:r w:rsidRPr="00887C44">
        <w:rPr>
          <w:noProof/>
          <w:lang w:val="en-US"/>
        </w:rPr>
        <w:t>(Kaban, 2019)</w:t>
      </w:r>
      <w:r>
        <w:rPr>
          <w:lang w:val="en-US"/>
        </w:rPr>
        <w:fldChar w:fldCharType="end"/>
      </w:r>
      <w:r>
        <w:t>.</w:t>
      </w:r>
      <w:r>
        <w:rPr>
          <w:lang w:val="en-US"/>
        </w:rPr>
        <w:t xml:space="preserve"> </w:t>
      </w:r>
      <w:proofErr w:type="spellStart"/>
      <w:r>
        <w:rPr>
          <w:lang w:val="en-US"/>
        </w:rPr>
        <w:t>Namun</w:t>
      </w:r>
      <w:proofErr w:type="spellEnd"/>
      <w:r>
        <w:rPr>
          <w:lang w:val="en-US"/>
        </w:rPr>
        <w:t xml:space="preserve"> Flair </w:t>
      </w:r>
      <w:proofErr w:type="spellStart"/>
      <w:r>
        <w:rPr>
          <w:lang w:val="en-US"/>
        </w:rPr>
        <w:t>tidak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w:t>
      </w:r>
      <w:proofErr w:type="spellStart"/>
      <w:r w:rsidR="000265EB">
        <w:rPr>
          <w:lang w:val="en-US"/>
        </w:rPr>
        <w:t>berbahasa</w:t>
      </w:r>
      <w:proofErr w:type="spellEnd"/>
      <w:r w:rsidR="000265EB">
        <w:rPr>
          <w:lang w:val="en-US"/>
        </w:rPr>
        <w:t xml:space="preserve"> Indonesia </w:t>
      </w:r>
      <w:proofErr w:type="spellStart"/>
      <w:r w:rsidR="000265EB">
        <w:rPr>
          <w:lang w:val="en-US"/>
        </w:rPr>
        <w:t>maka</w:t>
      </w:r>
      <w:proofErr w:type="spellEnd"/>
      <w:r w:rsidR="000265EB">
        <w:rPr>
          <w:lang w:val="en-US"/>
        </w:rPr>
        <w:t xml:space="preserve"> </w:t>
      </w:r>
      <w:proofErr w:type="spellStart"/>
      <w:r w:rsidR="000265EB">
        <w:rPr>
          <w:lang w:val="en-US"/>
        </w:rPr>
        <w:t>diperlukan</w:t>
      </w:r>
      <w:proofErr w:type="spellEnd"/>
      <w:r w:rsidR="000265EB">
        <w:rPr>
          <w:lang w:val="en-US"/>
        </w:rPr>
        <w:t xml:space="preserve"> train library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yang </w:t>
      </w:r>
      <w:proofErr w:type="spellStart"/>
      <w:r w:rsidR="000265EB">
        <w:rPr>
          <w:lang w:val="en-US"/>
        </w:rPr>
        <w:t>dibuat</w:t>
      </w:r>
      <w:proofErr w:type="spellEnd"/>
      <w:r w:rsidR="000265EB">
        <w:rPr>
          <w:lang w:val="en-US"/>
        </w:rPr>
        <w:t xml:space="preserve"> </w:t>
      </w:r>
      <w:proofErr w:type="spellStart"/>
      <w:r w:rsidR="000265EB">
        <w:rPr>
          <w:lang w:val="en-US"/>
        </w:rPr>
        <w:t>dengan</w:t>
      </w:r>
      <w:proofErr w:type="spellEnd"/>
      <w:r w:rsidR="000265EB">
        <w:rPr>
          <w:lang w:val="en-US"/>
        </w:rPr>
        <w:t xml:space="preserve"> </w:t>
      </w:r>
      <w:proofErr w:type="spellStart"/>
      <w:r w:rsidR="000265EB">
        <w:rPr>
          <w:lang w:val="en-US"/>
        </w:rPr>
        <w:t>cara</w:t>
      </w:r>
      <w:proofErr w:type="spellEnd"/>
      <w:r w:rsidR="000265EB">
        <w:rPr>
          <w:lang w:val="en-US"/>
        </w:rPr>
        <w:t xml:space="preserve"> </w:t>
      </w:r>
      <w:proofErr w:type="spellStart"/>
      <w:r w:rsidR="000265EB">
        <w:rPr>
          <w:lang w:val="en-US"/>
        </w:rPr>
        <w:t>sebagai</w:t>
      </w:r>
      <w:proofErr w:type="spellEnd"/>
      <w:r w:rsidR="000265EB">
        <w:rPr>
          <w:lang w:val="en-US"/>
        </w:rPr>
        <w:t xml:space="preserve"> </w:t>
      </w:r>
      <w:proofErr w:type="spellStart"/>
      <w:r w:rsidR="000265EB">
        <w:rPr>
          <w:lang w:val="en-US"/>
        </w:rPr>
        <w:t>berikut</w:t>
      </w:r>
      <w:proofErr w:type="spellEnd"/>
      <w:r w:rsidR="000265EB">
        <w:rPr>
          <w:lang w:val="en-US"/>
        </w:rPr>
        <w:t xml:space="preserve"> </w:t>
      </w:r>
    </w:p>
    <w:p w14:paraId="2154DE79" w14:textId="3888650A" w:rsidR="000265EB" w:rsidRDefault="000265EB" w:rsidP="008F2251">
      <w:pPr>
        <w:pStyle w:val="BodyText"/>
        <w:spacing w:line="360" w:lineRule="auto"/>
        <w:ind w:left="0" w:firstLine="0"/>
        <w:jc w:val="center"/>
        <w:rPr>
          <w:lang w:val="en-US"/>
        </w:rPr>
      </w:pPr>
      <w:r>
        <w:rPr>
          <w:noProof/>
        </w:rPr>
        <w:lastRenderedPageBreak/>
        <w:drawing>
          <wp:inline distT="0" distB="0" distL="0" distR="0" wp14:anchorId="24C73FDF" wp14:editId="02D69AEB">
            <wp:extent cx="5039995" cy="54394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5439410"/>
                    </a:xfrm>
                    <a:prstGeom prst="rect">
                      <a:avLst/>
                    </a:prstGeom>
                  </pic:spPr>
                </pic:pic>
              </a:graphicData>
            </a:graphic>
          </wp:inline>
        </w:drawing>
      </w:r>
    </w:p>
    <w:p w14:paraId="6398FBEF" w14:textId="12199ED7" w:rsidR="00EC06C2" w:rsidRPr="00EC06C2" w:rsidRDefault="00297698" w:rsidP="00297698">
      <w:pPr>
        <w:pStyle w:val="Caption"/>
        <w:rPr>
          <w:lang w:val="en-US"/>
        </w:rPr>
      </w:pPr>
      <w:bookmarkStart w:id="44" w:name="_Toc71013260"/>
      <w:r>
        <w:t xml:space="preserve">Gambar </w:t>
      </w:r>
      <w:fldSimple w:instr=" SEQ Gambar \* ARABIC ">
        <w:r>
          <w:rPr>
            <w:noProof/>
          </w:rPr>
          <w:t>3</w:t>
        </w:r>
      </w:fldSimple>
      <w:r>
        <w:rPr>
          <w:lang w:val="en-US"/>
        </w:rPr>
        <w:t>.</w:t>
      </w:r>
      <w:r w:rsidR="00EC06C2">
        <w:rPr>
          <w:lang w:val="en-US"/>
        </w:rPr>
        <w:t xml:space="preserve"> </w:t>
      </w:r>
      <w:proofErr w:type="spellStart"/>
      <w:r w:rsidR="00EC06C2">
        <w:rPr>
          <w:lang w:val="en-US"/>
        </w:rPr>
        <w:t>Pembentukan</w:t>
      </w:r>
      <w:proofErr w:type="spellEnd"/>
      <w:r w:rsidR="00EC06C2">
        <w:rPr>
          <w:lang w:val="en-US"/>
        </w:rPr>
        <w:t xml:space="preserve"> </w:t>
      </w:r>
      <w:r w:rsidR="006861E9" w:rsidRPr="00E1792B">
        <w:rPr>
          <w:i/>
          <w:iCs/>
          <w:lang w:val="en-US"/>
        </w:rPr>
        <w:t>corpus</w:t>
      </w:r>
      <w:r w:rsidR="006861E9">
        <w:rPr>
          <w:lang w:val="en-US"/>
        </w:rPr>
        <w:t xml:space="preserve"> </w:t>
      </w:r>
      <w:r w:rsidR="006861E9" w:rsidRPr="00E1792B">
        <w:rPr>
          <w:i/>
          <w:iCs/>
          <w:lang w:val="en-US"/>
        </w:rPr>
        <w:t>POS-Tagging</w:t>
      </w:r>
      <w:r w:rsidR="006861E9">
        <w:rPr>
          <w:lang w:val="en-US"/>
        </w:rPr>
        <w:t xml:space="preserve"> Bahasa Indonesia</w:t>
      </w:r>
      <w:bookmarkEnd w:id="44"/>
    </w:p>
    <w:p w14:paraId="26E17543" w14:textId="0899E4B4" w:rsidR="000265EB" w:rsidRDefault="000265EB" w:rsidP="00887C44">
      <w:pPr>
        <w:pStyle w:val="BodyText"/>
        <w:spacing w:line="360" w:lineRule="auto"/>
        <w:ind w:left="928"/>
        <w:jc w:val="both"/>
        <w:rPr>
          <w:lang w:val="en-US"/>
        </w:rPr>
      </w:pPr>
      <w:r>
        <w:rPr>
          <w:lang w:val="en-US"/>
        </w:rPr>
        <w:t xml:space="preserve">Maka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library flair </w:t>
      </w:r>
      <w:proofErr w:type="spellStart"/>
      <w:r>
        <w:rPr>
          <w:lang w:val="en-US"/>
        </w:rPr>
        <w:t>untuk</w:t>
      </w:r>
      <w:proofErr w:type="spellEnd"/>
      <w:r>
        <w:rPr>
          <w:lang w:val="en-US"/>
        </w:rPr>
        <w:t xml:space="preserve"> </w:t>
      </w:r>
      <w:r w:rsidRPr="00E1792B">
        <w:rPr>
          <w:i/>
          <w:iCs/>
          <w:lang w:val="en-US"/>
        </w:rPr>
        <w:t>POS-</w:t>
      </w:r>
      <w:r w:rsidR="00BD2D9E" w:rsidRPr="00E1792B">
        <w:rPr>
          <w:i/>
          <w:iCs/>
          <w:lang w:val="en-US"/>
        </w:rPr>
        <w:t>T</w:t>
      </w:r>
      <w:r w:rsidRPr="00E1792B">
        <w:rPr>
          <w:i/>
          <w:iCs/>
          <w:lang w:val="en-US"/>
        </w:rPr>
        <w:t>agging</w:t>
      </w:r>
      <w:r>
        <w:rPr>
          <w:lang w:val="en-US"/>
        </w:rPr>
        <w:t xml:space="preserve"> </w:t>
      </w:r>
      <w:proofErr w:type="spellStart"/>
      <w:r>
        <w:rPr>
          <w:lang w:val="en-US"/>
        </w:rPr>
        <w:t>berbahasa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dan </w:t>
      </w:r>
      <w:proofErr w:type="spellStart"/>
      <w:r>
        <w:rPr>
          <w:lang w:val="en-US"/>
        </w:rPr>
        <w:t>berikut</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r w:rsidRPr="00E1792B">
        <w:rPr>
          <w:i/>
          <w:iCs/>
          <w:lang w:val="en-US"/>
        </w:rPr>
        <w:t>POS-Tagging</w:t>
      </w:r>
      <w:r>
        <w:rPr>
          <w:lang w:val="en-US"/>
        </w:rPr>
        <w:t>:</w:t>
      </w:r>
    </w:p>
    <w:p w14:paraId="551B5299" w14:textId="054DD184" w:rsidR="006861E9" w:rsidRPr="006861E9" w:rsidRDefault="002D6830" w:rsidP="002D6830">
      <w:pPr>
        <w:pStyle w:val="Caption"/>
        <w:rPr>
          <w:lang w:val="en-US"/>
        </w:rPr>
      </w:pPr>
      <w:bookmarkStart w:id="45" w:name="_Toc71013293"/>
      <w:r>
        <w:t xml:space="preserve">Tabel </w:t>
      </w:r>
      <w:fldSimple w:instr=" SEQ Tabel \* ARABIC ">
        <w:r>
          <w:rPr>
            <w:noProof/>
          </w:rPr>
          <w:t>5</w:t>
        </w:r>
      </w:fldSimple>
      <w:r w:rsidR="006861E9">
        <w:rPr>
          <w:lang w:val="en-US"/>
        </w:rPr>
        <w:t xml:space="preserve">. Hasil </w:t>
      </w:r>
      <w:r w:rsidR="006861E9" w:rsidRPr="00E1792B">
        <w:rPr>
          <w:i/>
          <w:iCs/>
          <w:lang w:val="en-US"/>
        </w:rPr>
        <w:t>POS-Tagging</w:t>
      </w:r>
      <w:bookmarkEnd w:id="45"/>
    </w:p>
    <w:tbl>
      <w:tblPr>
        <w:tblStyle w:val="TableGrid"/>
        <w:tblW w:w="0" w:type="auto"/>
        <w:tblInd w:w="928" w:type="dxa"/>
        <w:tblLook w:val="04A0" w:firstRow="1" w:lastRow="0" w:firstColumn="1" w:lastColumn="0" w:noHBand="0" w:noVBand="1"/>
      </w:tblPr>
      <w:tblGrid>
        <w:gridCol w:w="3469"/>
        <w:gridCol w:w="3530"/>
      </w:tblGrid>
      <w:tr w:rsidR="000265EB" w14:paraId="788BED1C" w14:textId="77777777" w:rsidTr="000265EB">
        <w:tc>
          <w:tcPr>
            <w:tcW w:w="3963" w:type="dxa"/>
          </w:tcPr>
          <w:p w14:paraId="777C2988" w14:textId="1FD1C9C6" w:rsidR="000265EB" w:rsidRPr="00EC06C2" w:rsidRDefault="006861E9" w:rsidP="00646456">
            <w:pPr>
              <w:pStyle w:val="onTable"/>
              <w:rPr>
                <w:b/>
              </w:rPr>
            </w:pPr>
            <w:r>
              <w:rPr>
                <w:b/>
              </w:rPr>
              <w:t>Kata</w:t>
            </w:r>
          </w:p>
        </w:tc>
        <w:tc>
          <w:tcPr>
            <w:tcW w:w="3964" w:type="dxa"/>
          </w:tcPr>
          <w:p w14:paraId="71522CC1" w14:textId="70103728" w:rsidR="000265EB" w:rsidRPr="00EC06C2" w:rsidRDefault="000265EB" w:rsidP="00646456">
            <w:pPr>
              <w:pStyle w:val="onTable"/>
              <w:rPr>
                <w:b/>
              </w:rPr>
            </w:pPr>
            <w:proofErr w:type="spellStart"/>
            <w:r w:rsidRPr="00EC06C2">
              <w:rPr>
                <w:b/>
              </w:rPr>
              <w:t>Keterangan</w:t>
            </w:r>
            <w:proofErr w:type="spellEnd"/>
            <w:r w:rsidRPr="00EC06C2">
              <w:rPr>
                <w:b/>
              </w:rPr>
              <w:t xml:space="preserve"> Label</w:t>
            </w:r>
          </w:p>
        </w:tc>
      </w:tr>
      <w:tr w:rsidR="000265EB" w14:paraId="79AD63A1" w14:textId="77777777" w:rsidTr="000265EB">
        <w:tc>
          <w:tcPr>
            <w:tcW w:w="3963" w:type="dxa"/>
          </w:tcPr>
          <w:p w14:paraId="6810401E" w14:textId="6F781E28" w:rsidR="000265EB" w:rsidRPr="00646456" w:rsidRDefault="000265EB" w:rsidP="00646456">
            <w:pPr>
              <w:pStyle w:val="onTable"/>
            </w:pPr>
            <w:r w:rsidRPr="00646456">
              <w:t>Saya</w:t>
            </w:r>
          </w:p>
        </w:tc>
        <w:tc>
          <w:tcPr>
            <w:tcW w:w="3964" w:type="dxa"/>
          </w:tcPr>
          <w:p w14:paraId="5278A70C" w14:textId="29E48CE8" w:rsidR="000265EB" w:rsidRPr="00646456" w:rsidRDefault="000265EB" w:rsidP="00646456">
            <w:pPr>
              <w:pStyle w:val="onTable"/>
            </w:pPr>
            <w:r w:rsidRPr="00646456">
              <w:t>PRON</w:t>
            </w:r>
          </w:p>
        </w:tc>
      </w:tr>
      <w:tr w:rsidR="000265EB" w14:paraId="005FE035" w14:textId="77777777" w:rsidTr="000265EB">
        <w:tc>
          <w:tcPr>
            <w:tcW w:w="3963" w:type="dxa"/>
          </w:tcPr>
          <w:p w14:paraId="1A5DBB7B" w14:textId="3E53FA4F" w:rsidR="000265EB" w:rsidRPr="00646456" w:rsidRDefault="000265EB" w:rsidP="00646456">
            <w:pPr>
              <w:pStyle w:val="onTable"/>
            </w:pPr>
            <w:r w:rsidRPr="00646456">
              <w:t xml:space="preserve">Dan </w:t>
            </w:r>
          </w:p>
        </w:tc>
        <w:tc>
          <w:tcPr>
            <w:tcW w:w="3964" w:type="dxa"/>
          </w:tcPr>
          <w:p w14:paraId="18EE131C" w14:textId="117B0131" w:rsidR="000265EB" w:rsidRPr="00646456" w:rsidRDefault="000265EB" w:rsidP="00646456">
            <w:pPr>
              <w:pStyle w:val="onTable"/>
            </w:pPr>
            <w:r w:rsidRPr="00646456">
              <w:t>CCONJ</w:t>
            </w:r>
          </w:p>
        </w:tc>
      </w:tr>
      <w:tr w:rsidR="000265EB" w14:paraId="543BF446" w14:textId="77777777" w:rsidTr="000265EB">
        <w:tc>
          <w:tcPr>
            <w:tcW w:w="3963" w:type="dxa"/>
          </w:tcPr>
          <w:p w14:paraId="018DBE28" w14:textId="7D613244" w:rsidR="000265EB" w:rsidRPr="00646456" w:rsidRDefault="000265EB" w:rsidP="00646456">
            <w:pPr>
              <w:pStyle w:val="onTable"/>
            </w:pPr>
            <w:proofErr w:type="spellStart"/>
            <w:r w:rsidRPr="00646456">
              <w:t>Dia</w:t>
            </w:r>
            <w:proofErr w:type="spellEnd"/>
          </w:p>
        </w:tc>
        <w:tc>
          <w:tcPr>
            <w:tcW w:w="3964" w:type="dxa"/>
          </w:tcPr>
          <w:p w14:paraId="35C4A6B3" w14:textId="699E42AE" w:rsidR="000265EB" w:rsidRPr="00646456" w:rsidRDefault="000265EB" w:rsidP="00646456">
            <w:pPr>
              <w:pStyle w:val="onTable"/>
            </w:pPr>
            <w:r w:rsidRPr="00646456">
              <w:t>PRON</w:t>
            </w:r>
          </w:p>
        </w:tc>
      </w:tr>
      <w:tr w:rsidR="000265EB" w14:paraId="58FBF437" w14:textId="77777777" w:rsidTr="000265EB">
        <w:tc>
          <w:tcPr>
            <w:tcW w:w="3963" w:type="dxa"/>
          </w:tcPr>
          <w:p w14:paraId="4A2A495D" w14:textId="34177291" w:rsidR="000265EB" w:rsidRPr="00646456" w:rsidRDefault="000265EB" w:rsidP="00646456">
            <w:pPr>
              <w:pStyle w:val="onTable"/>
            </w:pPr>
            <w:proofErr w:type="spellStart"/>
            <w:r w:rsidRPr="00646456">
              <w:t>Kemarin</w:t>
            </w:r>
            <w:proofErr w:type="spellEnd"/>
          </w:p>
        </w:tc>
        <w:tc>
          <w:tcPr>
            <w:tcW w:w="3964" w:type="dxa"/>
          </w:tcPr>
          <w:p w14:paraId="534D567E" w14:textId="5FE737C8" w:rsidR="000265EB" w:rsidRPr="00646456" w:rsidRDefault="000265EB" w:rsidP="00646456">
            <w:pPr>
              <w:pStyle w:val="onTable"/>
            </w:pPr>
            <w:r w:rsidRPr="00646456">
              <w:t>ADJ</w:t>
            </w:r>
          </w:p>
        </w:tc>
      </w:tr>
      <w:tr w:rsidR="000265EB" w14:paraId="72E48616" w14:textId="77777777" w:rsidTr="000265EB">
        <w:tc>
          <w:tcPr>
            <w:tcW w:w="3963" w:type="dxa"/>
          </w:tcPr>
          <w:p w14:paraId="190C3512" w14:textId="041B3C72" w:rsidR="000265EB" w:rsidRDefault="000265EB" w:rsidP="00646456">
            <w:pPr>
              <w:pStyle w:val="onTable"/>
            </w:pPr>
            <w:r>
              <w:lastRenderedPageBreak/>
              <w:t xml:space="preserve">Pergi </w:t>
            </w:r>
          </w:p>
        </w:tc>
        <w:tc>
          <w:tcPr>
            <w:tcW w:w="3964" w:type="dxa"/>
          </w:tcPr>
          <w:p w14:paraId="045CB04F" w14:textId="04997FFD" w:rsidR="000265EB" w:rsidRDefault="000265EB" w:rsidP="00646456">
            <w:pPr>
              <w:pStyle w:val="onTable"/>
            </w:pPr>
            <w:r>
              <w:t>VERB</w:t>
            </w:r>
          </w:p>
        </w:tc>
      </w:tr>
      <w:tr w:rsidR="000265EB" w14:paraId="76FFFB10" w14:textId="77777777" w:rsidTr="000265EB">
        <w:tc>
          <w:tcPr>
            <w:tcW w:w="3963" w:type="dxa"/>
          </w:tcPr>
          <w:p w14:paraId="6F967696" w14:textId="3C9EC178" w:rsidR="000265EB" w:rsidRDefault="000265EB" w:rsidP="00646456">
            <w:pPr>
              <w:pStyle w:val="onTable"/>
            </w:pPr>
            <w:proofErr w:type="spellStart"/>
            <w:r>
              <w:t>Ke</w:t>
            </w:r>
            <w:proofErr w:type="spellEnd"/>
            <w:r>
              <w:t xml:space="preserve"> </w:t>
            </w:r>
          </w:p>
        </w:tc>
        <w:tc>
          <w:tcPr>
            <w:tcW w:w="3964" w:type="dxa"/>
          </w:tcPr>
          <w:p w14:paraId="7A5055FE" w14:textId="24959584" w:rsidR="000265EB" w:rsidRDefault="000265EB" w:rsidP="00646456">
            <w:pPr>
              <w:pStyle w:val="onTable"/>
            </w:pPr>
            <w:r>
              <w:t xml:space="preserve">ADP </w:t>
            </w:r>
          </w:p>
        </w:tc>
      </w:tr>
      <w:tr w:rsidR="000265EB" w14:paraId="559EB69F" w14:textId="77777777" w:rsidTr="000265EB">
        <w:tc>
          <w:tcPr>
            <w:tcW w:w="3963" w:type="dxa"/>
          </w:tcPr>
          <w:p w14:paraId="71D3A6B2" w14:textId="71CB72FC" w:rsidR="000265EB" w:rsidRDefault="000265EB" w:rsidP="00646456">
            <w:pPr>
              <w:pStyle w:val="onTable"/>
            </w:pPr>
            <w:r>
              <w:t>Pasar</w:t>
            </w:r>
          </w:p>
        </w:tc>
        <w:tc>
          <w:tcPr>
            <w:tcW w:w="3964" w:type="dxa"/>
          </w:tcPr>
          <w:p w14:paraId="5FAEF29F" w14:textId="2503259B" w:rsidR="000265EB" w:rsidRDefault="000265EB" w:rsidP="00646456">
            <w:pPr>
              <w:pStyle w:val="onTable"/>
            </w:pPr>
            <w:r>
              <w:t>NOUN</w:t>
            </w:r>
          </w:p>
        </w:tc>
      </w:tr>
      <w:tr w:rsidR="000265EB" w14:paraId="528F99D7" w14:textId="77777777" w:rsidTr="000265EB">
        <w:tc>
          <w:tcPr>
            <w:tcW w:w="3963" w:type="dxa"/>
          </w:tcPr>
          <w:p w14:paraId="6A0E358D" w14:textId="0BE2FDA3" w:rsidR="000265EB" w:rsidRDefault="000265EB" w:rsidP="00646456">
            <w:pPr>
              <w:pStyle w:val="onTable"/>
            </w:pPr>
            <w:r>
              <w:t xml:space="preserve">Bersama </w:t>
            </w:r>
          </w:p>
        </w:tc>
        <w:tc>
          <w:tcPr>
            <w:tcW w:w="3964" w:type="dxa"/>
          </w:tcPr>
          <w:p w14:paraId="3E295430" w14:textId="7366B4F4" w:rsidR="000265EB" w:rsidRDefault="000265EB" w:rsidP="00646456">
            <w:pPr>
              <w:pStyle w:val="onTable"/>
            </w:pPr>
            <w:r>
              <w:t>ADP</w:t>
            </w:r>
          </w:p>
        </w:tc>
      </w:tr>
      <w:tr w:rsidR="000265EB" w14:paraId="0310978C" w14:textId="77777777" w:rsidTr="000265EB">
        <w:tc>
          <w:tcPr>
            <w:tcW w:w="3963" w:type="dxa"/>
          </w:tcPr>
          <w:p w14:paraId="5777AC93" w14:textId="23B76184" w:rsidR="000265EB" w:rsidRDefault="000265EB" w:rsidP="00646456">
            <w:pPr>
              <w:pStyle w:val="onTable"/>
            </w:pPr>
            <w:proofErr w:type="spellStart"/>
            <w:r>
              <w:t>Untuk</w:t>
            </w:r>
            <w:proofErr w:type="spellEnd"/>
            <w:r>
              <w:t xml:space="preserve"> </w:t>
            </w:r>
          </w:p>
        </w:tc>
        <w:tc>
          <w:tcPr>
            <w:tcW w:w="3964" w:type="dxa"/>
          </w:tcPr>
          <w:p w14:paraId="252477B1" w14:textId="7E3AB99D" w:rsidR="000265EB" w:rsidRDefault="000265EB" w:rsidP="00646456">
            <w:pPr>
              <w:pStyle w:val="onTable"/>
            </w:pPr>
            <w:r>
              <w:t>ADP</w:t>
            </w:r>
          </w:p>
        </w:tc>
      </w:tr>
      <w:tr w:rsidR="000265EB" w14:paraId="27667642" w14:textId="77777777" w:rsidTr="000265EB">
        <w:tc>
          <w:tcPr>
            <w:tcW w:w="3963" w:type="dxa"/>
          </w:tcPr>
          <w:p w14:paraId="4F117093" w14:textId="2DCB31B1" w:rsidR="000265EB" w:rsidRDefault="000265EB" w:rsidP="00646456">
            <w:pPr>
              <w:pStyle w:val="onTable"/>
            </w:pPr>
            <w:proofErr w:type="spellStart"/>
            <w:r>
              <w:t>Membeli</w:t>
            </w:r>
            <w:proofErr w:type="spellEnd"/>
            <w:r>
              <w:t xml:space="preserve"> </w:t>
            </w:r>
          </w:p>
        </w:tc>
        <w:tc>
          <w:tcPr>
            <w:tcW w:w="3964" w:type="dxa"/>
          </w:tcPr>
          <w:p w14:paraId="6B1889AC" w14:textId="6CC89980" w:rsidR="000265EB" w:rsidRDefault="000265EB" w:rsidP="00646456">
            <w:pPr>
              <w:pStyle w:val="onTable"/>
            </w:pPr>
            <w:r>
              <w:t>VERB</w:t>
            </w:r>
          </w:p>
        </w:tc>
      </w:tr>
      <w:tr w:rsidR="000265EB" w14:paraId="6BE57EF0" w14:textId="77777777" w:rsidTr="000265EB">
        <w:tc>
          <w:tcPr>
            <w:tcW w:w="3963" w:type="dxa"/>
          </w:tcPr>
          <w:p w14:paraId="596445F0" w14:textId="675684FA" w:rsidR="000265EB" w:rsidRDefault="000265EB" w:rsidP="00646456">
            <w:pPr>
              <w:pStyle w:val="onTable"/>
            </w:pPr>
            <w:proofErr w:type="spellStart"/>
            <w:r>
              <w:t>Jeruk</w:t>
            </w:r>
            <w:proofErr w:type="spellEnd"/>
          </w:p>
        </w:tc>
        <w:tc>
          <w:tcPr>
            <w:tcW w:w="3964" w:type="dxa"/>
          </w:tcPr>
          <w:p w14:paraId="76DBDE21" w14:textId="5FF09109" w:rsidR="000265EB" w:rsidRDefault="000265EB" w:rsidP="00646456">
            <w:pPr>
              <w:pStyle w:val="onTable"/>
            </w:pPr>
            <w:r>
              <w:t>NOUN</w:t>
            </w:r>
          </w:p>
        </w:tc>
      </w:tr>
    </w:tbl>
    <w:p w14:paraId="7F6BC59D" w14:textId="09C3A85D" w:rsidR="000265EB" w:rsidRDefault="000265EB" w:rsidP="00887C44">
      <w:pPr>
        <w:pStyle w:val="BodyText"/>
        <w:spacing w:line="360" w:lineRule="auto"/>
        <w:ind w:left="928"/>
        <w:jc w:val="both"/>
        <w:rPr>
          <w:lang w:val="en-US"/>
        </w:rPr>
      </w:pPr>
      <w:r>
        <w:rPr>
          <w:lang w:val="en-US"/>
        </w:rPr>
        <w:t xml:space="preserve">Dimana </w:t>
      </w:r>
      <w:proofErr w:type="spellStart"/>
      <w:r>
        <w:rPr>
          <w:lang w:val="en-US"/>
        </w:rPr>
        <w:t>keterangan</w:t>
      </w:r>
      <w:proofErr w:type="spellEnd"/>
      <w:r>
        <w:rPr>
          <w:lang w:val="en-US"/>
        </w:rPr>
        <w:t xml:space="preserve"> label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8A45B13" w14:textId="77777777" w:rsidR="003A43ED" w:rsidRDefault="003A43ED" w:rsidP="000265EB">
      <w:pPr>
        <w:pStyle w:val="Paragraf1"/>
        <w:rPr>
          <w:lang w:val="en-US"/>
        </w:rPr>
        <w:sectPr w:rsidR="003A43ED" w:rsidSect="006861E9">
          <w:pgSz w:w="11906" w:h="16838"/>
          <w:pgMar w:top="2268" w:right="1701" w:bottom="1701" w:left="2268" w:header="708" w:footer="708" w:gutter="0"/>
          <w:pgNumType w:start="1"/>
          <w:cols w:space="708"/>
          <w:docGrid w:linePitch="360"/>
        </w:sectPr>
      </w:pPr>
    </w:p>
    <w:p w14:paraId="3B858E3C" w14:textId="085275AB" w:rsidR="000265EB" w:rsidRPr="000265EB" w:rsidRDefault="000265EB" w:rsidP="000265EB">
      <w:pPr>
        <w:pStyle w:val="Paragraf1"/>
        <w:rPr>
          <w:lang w:val="en-US"/>
        </w:rPr>
      </w:pPr>
      <w:r w:rsidRPr="000265EB">
        <w:rPr>
          <w:lang w:val="en-US"/>
        </w:rPr>
        <w:t xml:space="preserve">ADJ: kata </w:t>
      </w:r>
      <w:proofErr w:type="spellStart"/>
      <w:r w:rsidRPr="000265EB">
        <w:rPr>
          <w:lang w:val="en-US"/>
        </w:rPr>
        <w:t>sifat</w:t>
      </w:r>
      <w:proofErr w:type="spellEnd"/>
    </w:p>
    <w:p w14:paraId="0DAE6ACB" w14:textId="5E78DCC3" w:rsidR="000265EB" w:rsidRPr="000265EB" w:rsidRDefault="000265EB" w:rsidP="000265EB">
      <w:pPr>
        <w:pStyle w:val="Paragraf1"/>
        <w:rPr>
          <w:lang w:val="en-US"/>
        </w:rPr>
      </w:pPr>
      <w:r w:rsidRPr="000265EB">
        <w:rPr>
          <w:lang w:val="en-US"/>
        </w:rPr>
        <w:t xml:space="preserve">ADP: </w:t>
      </w:r>
      <w:proofErr w:type="spellStart"/>
      <w:r w:rsidRPr="000265EB">
        <w:rPr>
          <w:lang w:val="en-US"/>
        </w:rPr>
        <w:t>preposisi</w:t>
      </w:r>
      <w:proofErr w:type="spellEnd"/>
    </w:p>
    <w:p w14:paraId="77439CCC" w14:textId="5DBA1528" w:rsidR="000265EB" w:rsidRPr="000265EB" w:rsidRDefault="000265EB" w:rsidP="000265EB">
      <w:pPr>
        <w:pStyle w:val="Paragraf1"/>
        <w:rPr>
          <w:lang w:val="en-US"/>
        </w:rPr>
      </w:pPr>
      <w:r w:rsidRPr="000265EB">
        <w:rPr>
          <w:lang w:val="en-US"/>
        </w:rPr>
        <w:t xml:space="preserve">ADV: </w:t>
      </w:r>
      <w:proofErr w:type="spellStart"/>
      <w:r w:rsidRPr="000265EB">
        <w:rPr>
          <w:lang w:val="en-US"/>
        </w:rPr>
        <w:t>keterangan</w:t>
      </w:r>
      <w:proofErr w:type="spellEnd"/>
    </w:p>
    <w:p w14:paraId="77E34102" w14:textId="46CA8416" w:rsidR="000265EB" w:rsidRPr="000265EB" w:rsidRDefault="000265EB" w:rsidP="000265EB">
      <w:pPr>
        <w:pStyle w:val="Paragraf1"/>
        <w:rPr>
          <w:lang w:val="en-US"/>
        </w:rPr>
      </w:pPr>
      <w:r w:rsidRPr="000265EB">
        <w:rPr>
          <w:lang w:val="en-US"/>
        </w:rPr>
        <w:t>AUX: kata bantu</w:t>
      </w:r>
    </w:p>
    <w:p w14:paraId="6441D027" w14:textId="623A10B0" w:rsidR="000265EB" w:rsidRPr="000265EB" w:rsidRDefault="000265EB" w:rsidP="000265EB">
      <w:pPr>
        <w:pStyle w:val="Paragraf1"/>
        <w:rPr>
          <w:lang w:val="en-US"/>
        </w:rPr>
      </w:pPr>
      <w:r w:rsidRPr="000265EB">
        <w:rPr>
          <w:lang w:val="en-US"/>
        </w:rPr>
        <w:t xml:space="preserve">CCONJ: kata </w:t>
      </w:r>
      <w:proofErr w:type="spellStart"/>
      <w:r w:rsidRPr="000265EB">
        <w:rPr>
          <w:lang w:val="en-US"/>
        </w:rPr>
        <w:t>penghubung</w:t>
      </w:r>
      <w:proofErr w:type="spellEnd"/>
    </w:p>
    <w:p w14:paraId="4BDB4DB2" w14:textId="689F21D4" w:rsidR="000265EB" w:rsidRPr="000265EB" w:rsidRDefault="000265EB" w:rsidP="000265EB">
      <w:pPr>
        <w:pStyle w:val="Paragraf1"/>
        <w:rPr>
          <w:lang w:val="en-US"/>
        </w:rPr>
      </w:pPr>
      <w:r w:rsidRPr="000265EB">
        <w:rPr>
          <w:lang w:val="en-US"/>
        </w:rPr>
        <w:t xml:space="preserve">INTJ: kata </w:t>
      </w:r>
      <w:proofErr w:type="spellStart"/>
      <w:r w:rsidRPr="000265EB">
        <w:rPr>
          <w:lang w:val="en-US"/>
        </w:rPr>
        <w:t>seru</w:t>
      </w:r>
      <w:proofErr w:type="spellEnd"/>
    </w:p>
    <w:p w14:paraId="37408439" w14:textId="3BE19F74" w:rsidR="000265EB" w:rsidRPr="000265EB" w:rsidRDefault="000265EB" w:rsidP="000265EB">
      <w:pPr>
        <w:pStyle w:val="Paragraf1"/>
        <w:rPr>
          <w:lang w:val="en-US"/>
        </w:rPr>
      </w:pPr>
      <w:r w:rsidRPr="000265EB">
        <w:rPr>
          <w:lang w:val="en-US"/>
        </w:rPr>
        <w:t xml:space="preserve">NOUN: kata </w:t>
      </w:r>
      <w:proofErr w:type="spellStart"/>
      <w:r w:rsidRPr="000265EB">
        <w:rPr>
          <w:lang w:val="en-US"/>
        </w:rPr>
        <w:t>benda</w:t>
      </w:r>
      <w:proofErr w:type="spellEnd"/>
    </w:p>
    <w:p w14:paraId="411D6163" w14:textId="77777777" w:rsidR="000265EB" w:rsidRPr="000265EB" w:rsidRDefault="000265EB" w:rsidP="000265EB">
      <w:pPr>
        <w:pStyle w:val="Paragraf1"/>
        <w:rPr>
          <w:lang w:val="en-US"/>
        </w:rPr>
      </w:pPr>
      <w:proofErr w:type="gramStart"/>
      <w:r w:rsidRPr="000265EB">
        <w:rPr>
          <w:lang w:val="en-US"/>
        </w:rPr>
        <w:t>NUM :</w:t>
      </w:r>
      <w:proofErr w:type="gramEnd"/>
      <w:r w:rsidRPr="000265EB">
        <w:rPr>
          <w:lang w:val="en-US"/>
        </w:rPr>
        <w:t xml:space="preserve"> </w:t>
      </w:r>
      <w:proofErr w:type="spellStart"/>
      <w:r w:rsidRPr="000265EB">
        <w:rPr>
          <w:lang w:val="en-US"/>
        </w:rPr>
        <w:t>angka</w:t>
      </w:r>
      <w:proofErr w:type="spellEnd"/>
    </w:p>
    <w:p w14:paraId="1F2DF546" w14:textId="77777777" w:rsidR="000265EB" w:rsidRPr="000265EB" w:rsidRDefault="000265EB" w:rsidP="000265EB">
      <w:pPr>
        <w:pStyle w:val="Paragraf1"/>
        <w:rPr>
          <w:lang w:val="en-US"/>
        </w:rPr>
      </w:pPr>
      <w:proofErr w:type="gramStart"/>
      <w:r w:rsidRPr="000265EB">
        <w:rPr>
          <w:lang w:val="en-US"/>
        </w:rPr>
        <w:t>PART :</w:t>
      </w:r>
      <w:proofErr w:type="gramEnd"/>
      <w:r w:rsidRPr="000265EB">
        <w:rPr>
          <w:lang w:val="en-US"/>
        </w:rPr>
        <w:t xml:space="preserve"> </w:t>
      </w:r>
      <w:proofErr w:type="spellStart"/>
      <w:r w:rsidRPr="000265EB">
        <w:rPr>
          <w:lang w:val="en-US"/>
        </w:rPr>
        <w:t>partikel</w:t>
      </w:r>
      <w:proofErr w:type="spellEnd"/>
    </w:p>
    <w:p w14:paraId="41273DE5" w14:textId="77777777" w:rsidR="000265EB" w:rsidRPr="000265EB" w:rsidRDefault="000265EB" w:rsidP="000265EB">
      <w:pPr>
        <w:pStyle w:val="Paragraf1"/>
        <w:rPr>
          <w:lang w:val="en-US"/>
        </w:rPr>
      </w:pPr>
      <w:proofErr w:type="gramStart"/>
      <w:r w:rsidRPr="000265EB">
        <w:rPr>
          <w:lang w:val="en-US"/>
        </w:rPr>
        <w:t>PRON :</w:t>
      </w:r>
      <w:proofErr w:type="gramEnd"/>
      <w:r w:rsidRPr="000265EB">
        <w:rPr>
          <w:lang w:val="en-US"/>
        </w:rPr>
        <w:t xml:space="preserve"> kata </w:t>
      </w:r>
      <w:proofErr w:type="spellStart"/>
      <w:r w:rsidRPr="000265EB">
        <w:rPr>
          <w:lang w:val="en-US"/>
        </w:rPr>
        <w:t>ganti</w:t>
      </w:r>
      <w:proofErr w:type="spellEnd"/>
    </w:p>
    <w:p w14:paraId="197E4E43" w14:textId="77777777" w:rsidR="000265EB" w:rsidRPr="000265EB" w:rsidRDefault="000265EB" w:rsidP="000265EB">
      <w:pPr>
        <w:pStyle w:val="Paragraf1"/>
        <w:rPr>
          <w:lang w:val="en-US"/>
        </w:rPr>
      </w:pPr>
      <w:proofErr w:type="gramStart"/>
      <w:r w:rsidRPr="000265EB">
        <w:rPr>
          <w:lang w:val="en-US"/>
        </w:rPr>
        <w:t>PUNCT :</w:t>
      </w:r>
      <w:proofErr w:type="gramEnd"/>
      <w:r w:rsidRPr="000265EB">
        <w:rPr>
          <w:lang w:val="en-US"/>
        </w:rPr>
        <w:t xml:space="preserve"> </w:t>
      </w:r>
      <w:proofErr w:type="spellStart"/>
      <w:r w:rsidRPr="000265EB">
        <w:rPr>
          <w:lang w:val="en-US"/>
        </w:rPr>
        <w:t>tanda</w:t>
      </w:r>
      <w:proofErr w:type="spellEnd"/>
      <w:r w:rsidRPr="000265EB">
        <w:rPr>
          <w:lang w:val="en-US"/>
        </w:rPr>
        <w:t xml:space="preserve"> </w:t>
      </w:r>
      <w:proofErr w:type="spellStart"/>
      <w:r w:rsidRPr="000265EB">
        <w:rPr>
          <w:lang w:val="en-US"/>
        </w:rPr>
        <w:t>baca</w:t>
      </w:r>
      <w:proofErr w:type="spellEnd"/>
    </w:p>
    <w:p w14:paraId="1D8D328A" w14:textId="77777777" w:rsidR="000265EB" w:rsidRPr="000265EB" w:rsidRDefault="000265EB" w:rsidP="000265EB">
      <w:pPr>
        <w:pStyle w:val="Paragraf1"/>
        <w:rPr>
          <w:lang w:val="en-US"/>
        </w:rPr>
      </w:pPr>
      <w:proofErr w:type="gramStart"/>
      <w:r w:rsidRPr="000265EB">
        <w:rPr>
          <w:lang w:val="en-US"/>
        </w:rPr>
        <w:t>SYM :</w:t>
      </w:r>
      <w:proofErr w:type="gramEnd"/>
      <w:r w:rsidRPr="000265EB">
        <w:rPr>
          <w:lang w:val="en-US"/>
        </w:rPr>
        <w:t xml:space="preserve"> </w:t>
      </w:r>
      <w:proofErr w:type="spellStart"/>
      <w:r w:rsidRPr="000265EB">
        <w:rPr>
          <w:lang w:val="en-US"/>
        </w:rPr>
        <w:t>simbol</w:t>
      </w:r>
      <w:proofErr w:type="spellEnd"/>
    </w:p>
    <w:p w14:paraId="4CD89593" w14:textId="77777777" w:rsidR="000265EB" w:rsidRPr="000265EB" w:rsidRDefault="000265EB" w:rsidP="000265EB">
      <w:pPr>
        <w:pStyle w:val="Paragraf1"/>
        <w:rPr>
          <w:lang w:val="en-US"/>
        </w:rPr>
      </w:pPr>
      <w:proofErr w:type="gramStart"/>
      <w:r w:rsidRPr="000265EB">
        <w:rPr>
          <w:lang w:val="en-US"/>
        </w:rPr>
        <w:t>VERB :</w:t>
      </w:r>
      <w:proofErr w:type="gramEnd"/>
      <w:r w:rsidRPr="000265EB">
        <w:rPr>
          <w:lang w:val="en-US"/>
        </w:rPr>
        <w:t xml:space="preserve"> kata </w:t>
      </w:r>
      <w:proofErr w:type="spellStart"/>
      <w:r w:rsidRPr="000265EB">
        <w:rPr>
          <w:lang w:val="en-US"/>
        </w:rPr>
        <w:t>kerja</w:t>
      </w:r>
      <w:proofErr w:type="spellEnd"/>
    </w:p>
    <w:p w14:paraId="321E9ADA" w14:textId="2BEF0025" w:rsidR="000265EB" w:rsidRDefault="000265EB" w:rsidP="000265EB">
      <w:pPr>
        <w:pStyle w:val="Paragraf1"/>
        <w:rPr>
          <w:lang w:val="en-US"/>
        </w:rPr>
      </w:pPr>
      <w:proofErr w:type="gramStart"/>
      <w:r w:rsidRPr="000265EB">
        <w:rPr>
          <w:lang w:val="en-US"/>
        </w:rPr>
        <w:t>X :</w:t>
      </w:r>
      <w:proofErr w:type="gramEnd"/>
      <w:r w:rsidRPr="000265EB">
        <w:rPr>
          <w:lang w:val="en-US"/>
        </w:rPr>
        <w:t xml:space="preserve"> </w:t>
      </w:r>
      <w:proofErr w:type="spellStart"/>
      <w:r w:rsidRPr="000265EB">
        <w:rPr>
          <w:lang w:val="en-US"/>
        </w:rPr>
        <w:t>lainnya</w:t>
      </w:r>
      <w:proofErr w:type="spellEnd"/>
    </w:p>
    <w:p w14:paraId="1DFE5419" w14:textId="77777777" w:rsidR="003A43ED" w:rsidRDefault="003A43ED" w:rsidP="00887C44">
      <w:pPr>
        <w:pStyle w:val="BodyText"/>
        <w:spacing w:line="360" w:lineRule="auto"/>
        <w:ind w:left="928"/>
        <w:jc w:val="both"/>
        <w:rPr>
          <w:rFonts w:eastAsia="Arial"/>
          <w:lang w:val="en-US"/>
        </w:rPr>
        <w:sectPr w:rsidR="003A43ED" w:rsidSect="003A43ED">
          <w:type w:val="continuous"/>
          <w:pgSz w:w="11906" w:h="16838"/>
          <w:pgMar w:top="2268" w:right="1701" w:bottom="1701" w:left="2268" w:header="708" w:footer="708" w:gutter="0"/>
          <w:cols w:num="2" w:space="708"/>
          <w:docGrid w:linePitch="360"/>
        </w:sectPr>
      </w:pPr>
    </w:p>
    <w:p w14:paraId="5E767537" w14:textId="77777777" w:rsidR="003A43ED" w:rsidRDefault="003A43ED" w:rsidP="003A43ED">
      <w:pPr>
        <w:pStyle w:val="Paragraf1"/>
        <w:ind w:left="851" w:firstLine="0"/>
        <w:rPr>
          <w:lang w:val="en-US"/>
        </w:rPr>
      </w:pPr>
    </w:p>
    <w:p w14:paraId="1ECAB3B4" w14:textId="40ECFB6E" w:rsidR="009E30BF" w:rsidRPr="00E1792B" w:rsidRDefault="009E30BF" w:rsidP="009E30BF">
      <w:pPr>
        <w:pStyle w:val="Paragraf1"/>
        <w:numPr>
          <w:ilvl w:val="0"/>
          <w:numId w:val="16"/>
        </w:numPr>
        <w:ind w:left="851" w:hanging="567"/>
        <w:rPr>
          <w:i/>
          <w:iCs/>
          <w:lang w:val="en-US"/>
        </w:rPr>
      </w:pPr>
      <w:r w:rsidRPr="00E1792B">
        <w:rPr>
          <w:i/>
          <w:iCs/>
          <w:lang w:val="en-US"/>
        </w:rPr>
        <w:t>Building Graph</w:t>
      </w:r>
    </w:p>
    <w:p w14:paraId="73F75222" w14:textId="531332E0" w:rsidR="003A43ED" w:rsidRPr="003A43ED" w:rsidRDefault="003A43ED" w:rsidP="003A43ED">
      <w:pPr>
        <w:pStyle w:val="Paragraf1"/>
        <w:ind w:left="851" w:firstLine="0"/>
        <w:rPr>
          <w:lang w:val="en-US"/>
        </w:rPr>
      </w:pPr>
      <w:r w:rsidRPr="00E1792B">
        <w:rPr>
          <w:i/>
          <w:iCs/>
          <w:lang w:val="en-US"/>
        </w:rPr>
        <w:t>Building Graph</w:t>
      </w:r>
      <w:r>
        <w:rPr>
          <w:lang w:val="en-US"/>
        </w:rPr>
        <w:t xml:space="preserve"> </w:t>
      </w:r>
      <w:proofErr w:type="spellStart"/>
      <w:r>
        <w:rPr>
          <w:lang w:val="en-US"/>
        </w:rPr>
        <w:t>a</w:t>
      </w:r>
      <w:r w:rsidR="003611E0">
        <w:rPr>
          <w:lang w:val="en-US"/>
        </w:rPr>
        <w:t>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dalam</w:t>
      </w:r>
      <w:proofErr w:type="spellEnd"/>
      <w:r>
        <w:rPr>
          <w:lang w:val="en-US"/>
        </w:rPr>
        <w:t xml:space="preserve"> </w:t>
      </w:r>
      <w:proofErr w:type="spellStart"/>
      <w:r w:rsidRPr="00E1792B">
        <w:rPr>
          <w:i/>
          <w:iCs/>
          <w:lang w:val="en-US"/>
        </w:rPr>
        <w:t>textrank</w:t>
      </w:r>
      <w:proofErr w:type="spellEnd"/>
      <w:r w:rsidR="003611E0">
        <w:rPr>
          <w:lang w:val="en-US"/>
        </w:rPr>
        <w:t>.</w:t>
      </w:r>
      <w:r>
        <w:rPr>
          <w:lang w:val="en-US"/>
        </w:rPr>
        <w:t xml:space="preserve"> </w:t>
      </w:r>
      <w:r w:rsidRPr="00E1792B">
        <w:rPr>
          <w:i/>
          <w:iCs/>
          <w:lang w:val="en-US"/>
        </w:rPr>
        <w:t>Building graph</w:t>
      </w:r>
      <w:r>
        <w:rPr>
          <w:lang w:val="en-US"/>
        </w:rPr>
        <w:t xml:space="preserve"> </w:t>
      </w:r>
      <w:proofErr w:type="spellStart"/>
      <w:r>
        <w:rPr>
          <w:lang w:val="en-US"/>
        </w:rPr>
        <w:t>dilakukan</w:t>
      </w:r>
      <w:proofErr w:type="spellEnd"/>
      <w:r>
        <w:rPr>
          <w:lang w:val="en-US"/>
        </w:rPr>
        <w:t xml:space="preserve"> </w:t>
      </w:r>
      <w:proofErr w:type="spellStart"/>
      <w:r>
        <w:rPr>
          <w:lang w:val="en-US"/>
        </w:rPr>
        <w:t>karena</w:t>
      </w:r>
      <w:proofErr w:type="spellEnd"/>
      <w:r>
        <w:rPr>
          <w:lang w:val="en-US"/>
        </w:rPr>
        <w:t xml:space="preserve"> </w:t>
      </w:r>
      <w:proofErr w:type="spellStart"/>
      <w:r w:rsidRPr="00E1792B">
        <w:rPr>
          <w:i/>
          <w:iCs/>
          <w:lang w:val="en-US"/>
        </w:rPr>
        <w:t>textrank</w:t>
      </w:r>
      <w:proofErr w:type="spellEnd"/>
      <w:r>
        <w:rPr>
          <w:lang w:val="en-US"/>
        </w:rPr>
        <w:t xml:space="preserve"> </w:t>
      </w:r>
      <w:proofErr w:type="spellStart"/>
      <w:r>
        <w:rPr>
          <w:lang w:val="en-US"/>
        </w:rPr>
        <w:t>adalah</w:t>
      </w:r>
      <w:proofErr w:type="spellEnd"/>
      <w:r>
        <w:rPr>
          <w:lang w:val="en-US"/>
        </w:rPr>
        <w:t xml:space="preserve"> model </w:t>
      </w:r>
      <w:proofErr w:type="spellStart"/>
      <w:r>
        <w:rPr>
          <w:lang w:val="en-US"/>
        </w:rPr>
        <w:t>berbasis</w:t>
      </w:r>
      <w:proofErr w:type="spellEnd"/>
      <w:r>
        <w:rPr>
          <w:lang w:val="en-US"/>
        </w:rPr>
        <w:t xml:space="preserve"> </w:t>
      </w:r>
      <w:proofErr w:type="spellStart"/>
      <w:r>
        <w:rPr>
          <w:lang w:val="en-US"/>
        </w:rPr>
        <w:t>gra</w:t>
      </w:r>
      <w:r w:rsidR="00E1792B">
        <w:rPr>
          <w:lang w:val="en-US"/>
        </w:rPr>
        <w:t>f</w:t>
      </w:r>
      <w:proofErr w:type="spellEnd"/>
      <w:r>
        <w:rPr>
          <w:lang w:val="en-US"/>
        </w:rPr>
        <w:t xml:space="preserve">. </w:t>
      </w:r>
      <w:r>
        <w:rPr>
          <w:rStyle w:val="jlqj4b"/>
        </w:rPr>
        <w:t xml:space="preserve">Setiap kata dalam kosakata akan berfungsi sebagai simpul untuk </w:t>
      </w:r>
      <w:proofErr w:type="spellStart"/>
      <w:r>
        <w:rPr>
          <w:lang w:val="en-US"/>
        </w:rPr>
        <w:t>gra</w:t>
      </w:r>
      <w:r w:rsidR="00FC4CC8">
        <w:rPr>
          <w:lang w:val="en-US"/>
        </w:rPr>
        <w:t>f</w:t>
      </w:r>
      <w:proofErr w:type="spellEnd"/>
      <w:r>
        <w:rPr>
          <w:rStyle w:val="jlqj4b"/>
        </w:rPr>
        <w:t xml:space="preserve">. Kata-kata tersebut akan direpresentasikan di simpul oleh </w:t>
      </w:r>
      <w:r w:rsidRPr="00FC4CC8">
        <w:rPr>
          <w:rStyle w:val="jlqj4b"/>
          <w:i/>
          <w:iCs/>
        </w:rPr>
        <w:t>inde</w:t>
      </w:r>
      <w:r w:rsidR="00FC4CC8" w:rsidRPr="00FC4CC8">
        <w:rPr>
          <w:rStyle w:val="jlqj4b"/>
          <w:i/>
          <w:iCs/>
          <w:lang w:val="en-US"/>
        </w:rPr>
        <w:t>x</w:t>
      </w:r>
      <w:r>
        <w:rPr>
          <w:rStyle w:val="jlqj4b"/>
        </w:rPr>
        <w:t>nya dalam daftar kosakata.</w:t>
      </w:r>
      <w:r>
        <w:rPr>
          <w:rStyle w:val="jlqj4b"/>
          <w:lang w:val="en-US"/>
        </w:rPr>
        <w:t xml:space="preserve"> </w:t>
      </w:r>
      <w:r w:rsidRPr="00FC4CC8">
        <w:rPr>
          <w:rStyle w:val="jlqj4b"/>
          <w:i/>
          <w:iCs/>
          <w:lang w:val="en-US"/>
        </w:rPr>
        <w:t>Building graph</w:t>
      </w:r>
      <w:r>
        <w:rPr>
          <w:rStyle w:val="jlqj4b"/>
          <w:lang w:val="en-US"/>
        </w:rPr>
        <w:t xml:space="preserve"> </w:t>
      </w:r>
      <w:proofErr w:type="spellStart"/>
      <w:r>
        <w:rPr>
          <w:rStyle w:val="jlqj4b"/>
          <w:lang w:val="en-US"/>
        </w:rPr>
        <w:t>dilakukan</w:t>
      </w:r>
      <w:proofErr w:type="spellEnd"/>
      <w:r>
        <w:rPr>
          <w:rStyle w:val="jlqj4b"/>
          <w:lang w:val="en-US"/>
        </w:rPr>
        <w:t xml:space="preserve"> </w:t>
      </w:r>
      <w:proofErr w:type="spellStart"/>
      <w:r>
        <w:rPr>
          <w:rStyle w:val="jlqj4b"/>
          <w:lang w:val="en-US"/>
        </w:rPr>
        <w:t>dengan</w:t>
      </w:r>
      <w:proofErr w:type="spellEnd"/>
      <w:r>
        <w:rPr>
          <w:rStyle w:val="jlqj4b"/>
          <w:lang w:val="en-US"/>
        </w:rPr>
        <w:t xml:space="preserve"> </w:t>
      </w:r>
      <w:proofErr w:type="spellStart"/>
      <w:r>
        <w:rPr>
          <w:rStyle w:val="jlqj4b"/>
          <w:lang w:val="en-US"/>
        </w:rPr>
        <w:t>cara</w:t>
      </w:r>
      <w:proofErr w:type="spellEnd"/>
      <w:r>
        <w:rPr>
          <w:rStyle w:val="jlqj4b"/>
          <w:lang w:val="en-US"/>
        </w:rPr>
        <w:t xml:space="preserve"> </w:t>
      </w:r>
      <w:proofErr w:type="spellStart"/>
      <w:r>
        <w:rPr>
          <w:rStyle w:val="jlqj4b"/>
          <w:lang w:val="en-US"/>
        </w:rPr>
        <w:t>pemanfaatan</w:t>
      </w:r>
      <w:proofErr w:type="spellEnd"/>
      <w:r>
        <w:rPr>
          <w:rStyle w:val="jlqj4b"/>
          <w:lang w:val="en-US"/>
        </w:rPr>
        <w:t xml:space="preserve"> library math dan </w:t>
      </w:r>
      <w:proofErr w:type="spellStart"/>
      <w:r>
        <w:rPr>
          <w:rStyle w:val="jlqj4b"/>
          <w:lang w:val="en-US"/>
        </w:rPr>
        <w:t>numpy</w:t>
      </w:r>
      <w:proofErr w:type="spellEnd"/>
      <w:r>
        <w:rPr>
          <w:rStyle w:val="jlqj4b"/>
          <w:lang w:val="en-US"/>
        </w:rPr>
        <w:t xml:space="preserve"> pada python </w:t>
      </w:r>
      <w:proofErr w:type="spellStart"/>
      <w:r>
        <w:rPr>
          <w:rStyle w:val="jlqj4b"/>
          <w:lang w:val="en-US"/>
        </w:rPr>
        <w:t>untuk</w:t>
      </w:r>
      <w:proofErr w:type="spellEnd"/>
      <w:r>
        <w:rPr>
          <w:rStyle w:val="jlqj4b"/>
          <w:lang w:val="en-US"/>
        </w:rPr>
        <w:t xml:space="preserve"> </w:t>
      </w:r>
      <w:proofErr w:type="spellStart"/>
      <w:r>
        <w:rPr>
          <w:rStyle w:val="jlqj4b"/>
          <w:lang w:val="en-US"/>
        </w:rPr>
        <w:t>membantu</w:t>
      </w:r>
      <w:proofErr w:type="spellEnd"/>
      <w:r>
        <w:rPr>
          <w:rStyle w:val="jlqj4b"/>
          <w:lang w:val="en-US"/>
        </w:rPr>
        <w:t xml:space="preserve"> </w:t>
      </w:r>
      <w:proofErr w:type="spellStart"/>
      <w:r>
        <w:rPr>
          <w:rStyle w:val="jlqj4b"/>
          <w:lang w:val="en-US"/>
        </w:rPr>
        <w:t>pembangunan</w:t>
      </w:r>
      <w:proofErr w:type="spellEnd"/>
      <w:r>
        <w:rPr>
          <w:rStyle w:val="jlqj4b"/>
          <w:lang w:val="en-US"/>
        </w:rPr>
        <w:t xml:space="preserve"> </w:t>
      </w:r>
      <w:proofErr w:type="spellStart"/>
      <w:r>
        <w:rPr>
          <w:rStyle w:val="jlqj4b"/>
          <w:lang w:val="en-US"/>
        </w:rPr>
        <w:t>gra</w:t>
      </w:r>
      <w:r w:rsidR="00FC4CC8">
        <w:rPr>
          <w:rStyle w:val="jlqj4b"/>
          <w:lang w:val="en-US"/>
        </w:rPr>
        <w:t>f</w:t>
      </w:r>
      <w:proofErr w:type="spellEnd"/>
      <w:r>
        <w:rPr>
          <w:rStyle w:val="jlqj4b"/>
          <w:lang w:val="en-US"/>
        </w:rPr>
        <w:t>.</w:t>
      </w:r>
    </w:p>
    <w:p w14:paraId="4918DF61" w14:textId="27E63913" w:rsidR="009E30BF" w:rsidRPr="00FC4CC8" w:rsidRDefault="009E30BF" w:rsidP="003611E0">
      <w:pPr>
        <w:pStyle w:val="Paragraf1"/>
        <w:numPr>
          <w:ilvl w:val="0"/>
          <w:numId w:val="16"/>
        </w:numPr>
        <w:ind w:left="851" w:hanging="567"/>
        <w:rPr>
          <w:i/>
          <w:iCs/>
          <w:lang w:val="en-US"/>
        </w:rPr>
      </w:pPr>
      <w:r w:rsidRPr="008A2EFE">
        <w:rPr>
          <w:lang w:val="en-US"/>
        </w:rPr>
        <w:t>S</w:t>
      </w:r>
      <w:r w:rsidRPr="00FC4CC8">
        <w:rPr>
          <w:i/>
          <w:iCs/>
          <w:lang w:val="en-US"/>
        </w:rPr>
        <w:t>coring Vertices</w:t>
      </w:r>
    </w:p>
    <w:p w14:paraId="462868B7" w14:textId="2FE98400" w:rsidR="003611E0" w:rsidRPr="008A2EFE" w:rsidRDefault="00E65B56" w:rsidP="003611E0">
      <w:pPr>
        <w:pStyle w:val="Paragraf1"/>
        <w:ind w:left="851" w:firstLine="0"/>
        <w:rPr>
          <w:lang w:val="en-US"/>
        </w:rPr>
      </w:pPr>
      <w:r w:rsidRPr="00FC4CC8">
        <w:rPr>
          <w:i/>
          <w:iCs/>
          <w:lang w:val="en-US"/>
        </w:rPr>
        <w:t>Scoring Vertices</w:t>
      </w:r>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Pr>
          <w:lang w:val="en-US"/>
        </w:rPr>
        <w:t>tahapan</w:t>
      </w:r>
      <w:proofErr w:type="spellEnd"/>
      <w:r>
        <w:rPr>
          <w:lang w:val="en-US"/>
        </w:rPr>
        <w:t xml:space="preserve"> node </w:t>
      </w:r>
      <w:proofErr w:type="spellStart"/>
      <w:r>
        <w:rPr>
          <w:lang w:val="en-US"/>
        </w:rPr>
        <w:t>atau</w:t>
      </w:r>
      <w:proofErr w:type="spellEnd"/>
      <w:r>
        <w:rPr>
          <w:lang w:val="en-US"/>
        </w:rPr>
        <w:t xml:space="preserve"> </w:t>
      </w:r>
      <w:proofErr w:type="spellStart"/>
      <w:r>
        <w:rPr>
          <w:lang w:val="en-US"/>
        </w:rPr>
        <w:t>simpul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tahap</w:t>
      </w:r>
      <w:proofErr w:type="spellEnd"/>
      <w:r>
        <w:rPr>
          <w:lang w:val="en-US"/>
        </w:rPr>
        <w:t xml:space="preserve"> 6 </w:t>
      </w:r>
      <w:proofErr w:type="spellStart"/>
      <w:r>
        <w:rPr>
          <w:lang w:val="en-US"/>
        </w:rPr>
        <w:t>akan</w:t>
      </w:r>
      <w:proofErr w:type="spellEnd"/>
      <w:r>
        <w:rPr>
          <w:lang w:val="en-US"/>
        </w:rPr>
        <w:t xml:space="preserve"> di </w:t>
      </w:r>
      <w:proofErr w:type="spellStart"/>
      <w:r>
        <w:rPr>
          <w:lang w:val="en-US"/>
        </w:rPr>
        <w:t>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w:t>
      </w:r>
      <w:hyperlink w:anchor="_F.6_Textrank" w:history="1">
        <w:r w:rsidRPr="00E65B56">
          <w:rPr>
            <w:rStyle w:val="Hyperlink"/>
            <w:lang w:val="en-US"/>
          </w:rPr>
          <w:t>(</w:t>
        </w:r>
        <w:r>
          <w:rPr>
            <w:rStyle w:val="Hyperlink"/>
            <w:lang w:val="en-US"/>
          </w:rPr>
          <w:t>F</w:t>
        </w:r>
        <w:r w:rsidRPr="00E65B56">
          <w:rPr>
            <w:rStyle w:val="Hyperlink"/>
            <w:lang w:val="en-US"/>
          </w:rPr>
          <w:t>.1)</w:t>
        </w:r>
      </w:hyperlink>
      <w:r>
        <w:rPr>
          <w:lang w:val="en-US"/>
        </w:rPr>
        <w:t xml:space="preserve"> yang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tiap</w:t>
      </w:r>
      <w:proofErr w:type="spellEnd"/>
      <w:r>
        <w:rPr>
          <w:lang w:val="en-US"/>
        </w:rPr>
        <w:t xml:space="preserve"> </w:t>
      </w:r>
      <w:r w:rsidR="000E64DA" w:rsidRPr="000E64DA">
        <w:rPr>
          <w:i/>
          <w:iCs/>
          <w:lang w:val="en-US"/>
        </w:rPr>
        <w:t>vertex</w:t>
      </w:r>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penentuak</w:t>
      </w:r>
      <w:proofErr w:type="spellEnd"/>
      <w:r>
        <w:rPr>
          <w:lang w:val="en-US"/>
        </w:rPr>
        <w:t xml:space="preserve"> </w:t>
      </w:r>
      <w:proofErr w:type="spellStart"/>
      <w:r w:rsidRPr="00FC4CC8">
        <w:rPr>
          <w:i/>
          <w:iCs/>
          <w:lang w:val="en-US"/>
        </w:rPr>
        <w:t>keyphrases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frasa</w:t>
      </w:r>
      <w:proofErr w:type="spellEnd"/>
      <w:r>
        <w:rPr>
          <w:lang w:val="en-US"/>
        </w:rPr>
        <w:t xml:space="preserve"> </w:t>
      </w:r>
      <w:proofErr w:type="spellStart"/>
      <w:r>
        <w:rPr>
          <w:lang w:val="en-US"/>
        </w:rPr>
        <w:t>unik</w:t>
      </w:r>
      <w:proofErr w:type="spellEnd"/>
      <w:r>
        <w:rPr>
          <w:lang w:val="en-US"/>
        </w:rPr>
        <w:t>.</w:t>
      </w:r>
    </w:p>
    <w:p w14:paraId="5A3E7B22" w14:textId="21279ADC" w:rsidR="009E30BF" w:rsidRDefault="009E30BF" w:rsidP="009E30BF">
      <w:pPr>
        <w:pStyle w:val="Paragraf1"/>
        <w:numPr>
          <w:ilvl w:val="0"/>
          <w:numId w:val="16"/>
        </w:numPr>
        <w:ind w:left="851" w:hanging="567"/>
        <w:rPr>
          <w:lang w:val="en-US"/>
        </w:rPr>
      </w:pPr>
      <w:r w:rsidRPr="00FC4CC8">
        <w:rPr>
          <w:i/>
          <w:iCs/>
          <w:lang w:val="en-US"/>
        </w:rPr>
        <w:t xml:space="preserve">Scoring </w:t>
      </w:r>
      <w:proofErr w:type="spellStart"/>
      <w:r w:rsidRPr="00FC4CC8">
        <w:rPr>
          <w:i/>
          <w:iCs/>
          <w:lang w:val="en-US"/>
        </w:rPr>
        <w:t>Keyphrases</w:t>
      </w:r>
      <w:proofErr w:type="spellEnd"/>
    </w:p>
    <w:p w14:paraId="076CB168" w14:textId="57F74737" w:rsidR="003611E0" w:rsidRPr="008A2EFE" w:rsidRDefault="00FC4CC8" w:rsidP="003611E0">
      <w:pPr>
        <w:pStyle w:val="Paragraf1"/>
        <w:ind w:left="851" w:firstLine="0"/>
        <w:rPr>
          <w:lang w:val="en-US"/>
        </w:rPr>
      </w:pPr>
      <w:r w:rsidRPr="00FC4CC8">
        <w:rPr>
          <w:i/>
          <w:iCs/>
          <w:lang w:val="en-US"/>
        </w:rPr>
        <w:t xml:space="preserve">Scoring </w:t>
      </w:r>
      <w:proofErr w:type="spellStart"/>
      <w:r w:rsidRPr="00FC4CC8">
        <w:rPr>
          <w:i/>
          <w:iCs/>
          <w:lang w:val="en-US"/>
        </w:rPr>
        <w:t>Keyphrases</w:t>
      </w:r>
      <w:proofErr w:type="spellEnd"/>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sidR="00E65B56">
        <w:rPr>
          <w:lang w:val="en-US"/>
        </w:rPr>
        <w:t>tahapan</w:t>
      </w:r>
      <w:proofErr w:type="spellEnd"/>
      <w:r w:rsidR="00E65B56">
        <w:rPr>
          <w:lang w:val="en-US"/>
        </w:rPr>
        <w:t xml:space="preserve"> </w:t>
      </w:r>
      <w:proofErr w:type="spellStart"/>
      <w:r w:rsidR="00E65B56">
        <w:rPr>
          <w:lang w:val="en-US"/>
        </w:rPr>
        <w:t>m</w:t>
      </w:r>
      <w:r w:rsidR="00E65B56" w:rsidRPr="00E65B56">
        <w:rPr>
          <w:lang w:val="en-US"/>
        </w:rPr>
        <w:t>enilai</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kandidat</w:t>
      </w:r>
      <w:proofErr w:type="spellEnd"/>
      <w:r w:rsidR="00E65B56" w:rsidRPr="00E65B56">
        <w:rPr>
          <w:lang w:val="en-US"/>
        </w:rPr>
        <w:t xml:space="preserve">) dan </w:t>
      </w:r>
      <w:proofErr w:type="spellStart"/>
      <w:r w:rsidR="00E65B56" w:rsidRPr="00E65B56">
        <w:rPr>
          <w:lang w:val="en-US"/>
        </w:rPr>
        <w:t>membangun</w:t>
      </w:r>
      <w:proofErr w:type="spellEnd"/>
      <w:r w:rsidR="00E65B56" w:rsidRPr="00E65B56">
        <w:rPr>
          <w:lang w:val="en-US"/>
        </w:rPr>
        <w:t xml:space="preserve"> daftar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membuat</w:t>
      </w:r>
      <w:proofErr w:type="spellEnd"/>
      <w:r w:rsidR="00E65B56" w:rsidRPr="00E65B56">
        <w:rPr>
          <w:lang w:val="en-US"/>
        </w:rPr>
        <w:t xml:space="preserve"> daftar </w:t>
      </w:r>
      <w:proofErr w:type="spellStart"/>
      <w:r w:rsidR="00E65B56" w:rsidRPr="00E65B56">
        <w:rPr>
          <w:lang w:val="en-US"/>
        </w:rPr>
        <w:t>versi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w:t>
      </w:r>
      <w:r w:rsidR="00E65B56" w:rsidRPr="00E65B56">
        <w:rPr>
          <w:lang w:val="en-US"/>
        </w:rPr>
        <w:lastRenderedPageBreak/>
        <w:t xml:space="preserve">tokenized \ </w:t>
      </w:r>
      <w:proofErr w:type="spellStart"/>
      <w:r w:rsidR="00E65B56" w:rsidRPr="00E65B56">
        <w:rPr>
          <w:lang w:val="en-US"/>
        </w:rPr>
        <w:t>kandidat-frasa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dinilai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menambahkan</w:t>
      </w:r>
      <w:proofErr w:type="spellEnd"/>
      <w:r w:rsidR="00E65B56" w:rsidRPr="00E65B56">
        <w:rPr>
          <w:lang w:val="en-US"/>
        </w:rPr>
        <w:t xml:space="preserve"> </w:t>
      </w:r>
      <w:proofErr w:type="spellStart"/>
      <w:r w:rsidR="00E65B56" w:rsidRPr="00E65B56">
        <w:rPr>
          <w:lang w:val="en-US"/>
        </w:rPr>
        <w:t>skor</w:t>
      </w:r>
      <w:proofErr w:type="spellEnd"/>
      <w:r w:rsidR="00E65B56" w:rsidRPr="00E65B56">
        <w:rPr>
          <w:lang w:val="en-US"/>
        </w:rPr>
        <w:t xml:space="preserve"> </w:t>
      </w:r>
      <w:proofErr w:type="spellStart"/>
      <w:r w:rsidR="00E65B56" w:rsidRPr="00E65B56">
        <w:rPr>
          <w:lang w:val="en-US"/>
        </w:rPr>
        <w:t>anggotanya</w:t>
      </w:r>
      <w:proofErr w:type="spellEnd"/>
      <w:r w:rsidR="00E65B56" w:rsidRPr="00E65B56">
        <w:rPr>
          <w:lang w:val="en-US"/>
        </w:rPr>
        <w:t xml:space="preserve"> (kata \ unit </w:t>
      </w:r>
      <w:proofErr w:type="spellStart"/>
      <w:r w:rsidR="00E65B56" w:rsidRPr="00E65B56">
        <w:rPr>
          <w:lang w:val="en-US"/>
        </w:rPr>
        <w:t>teks</w:t>
      </w:r>
      <w:proofErr w:type="spellEnd"/>
      <w:r w:rsidR="00E65B56" w:rsidRPr="00E65B56">
        <w:rPr>
          <w:lang w:val="en-US"/>
        </w:rPr>
        <w:t xml:space="preserve"> yang </w:t>
      </w:r>
      <w:proofErr w:type="spellStart"/>
      <w:r w:rsidR="00E65B56" w:rsidRPr="00E65B56">
        <w:rPr>
          <w:lang w:val="en-US"/>
        </w:rPr>
        <w:t>diberi</w:t>
      </w:r>
      <w:proofErr w:type="spellEnd"/>
      <w:r w:rsidR="00E65B56" w:rsidRPr="00E65B56">
        <w:rPr>
          <w:lang w:val="en-US"/>
        </w:rPr>
        <w:t xml:space="preserve"> </w:t>
      </w:r>
      <w:proofErr w:type="spellStart"/>
      <w:r w:rsidR="00E65B56" w:rsidRPr="00E65B56">
        <w:rPr>
          <w:lang w:val="en-US"/>
        </w:rPr>
        <w:t>peringkat</w:t>
      </w:r>
      <w:proofErr w:type="spellEnd"/>
      <w:r w:rsidR="00E65B56" w:rsidRPr="00E65B56">
        <w:rPr>
          <w:lang w:val="en-US"/>
        </w:rPr>
        <w:t xml:space="preserve"> oleh </w:t>
      </w:r>
      <w:proofErr w:type="spellStart"/>
      <w:r w:rsidR="00E65B56" w:rsidRPr="00E65B56">
        <w:rPr>
          <w:lang w:val="en-US"/>
        </w:rPr>
        <w:t>algoritm</w:t>
      </w:r>
      <w:r>
        <w:rPr>
          <w:lang w:val="en-US"/>
        </w:rPr>
        <w:t>a</w:t>
      </w:r>
      <w:proofErr w:type="spellEnd"/>
      <w:r w:rsidR="00E65B56" w:rsidRPr="00E65B56">
        <w:rPr>
          <w:lang w:val="en-US"/>
        </w:rPr>
        <w:t xml:space="preserve"> </w:t>
      </w:r>
      <w:proofErr w:type="spellStart"/>
      <w:r w:rsidR="00E65B56" w:rsidRPr="00E65B56">
        <w:rPr>
          <w:lang w:val="en-US"/>
        </w:rPr>
        <w:t>graf</w:t>
      </w:r>
      <w:proofErr w:type="spellEnd"/>
      <w:r w:rsidR="00E65B56" w:rsidRPr="00E65B56">
        <w:rPr>
          <w:lang w:val="en-US"/>
        </w:rPr>
        <w:t>)</w:t>
      </w:r>
      <w:r w:rsidR="00E65B56">
        <w:rPr>
          <w:lang w:val="en-US"/>
        </w:rPr>
        <w:t>.</w:t>
      </w:r>
    </w:p>
    <w:p w14:paraId="2A069A99" w14:textId="63D810CE" w:rsidR="009E30BF" w:rsidRDefault="009E30BF" w:rsidP="009E30BF">
      <w:pPr>
        <w:pStyle w:val="Paragraf1"/>
        <w:numPr>
          <w:ilvl w:val="0"/>
          <w:numId w:val="16"/>
        </w:numPr>
        <w:ind w:left="851" w:hanging="567"/>
        <w:rPr>
          <w:lang w:val="en-US"/>
        </w:rPr>
      </w:pPr>
      <w:r w:rsidRPr="00FC4CC8">
        <w:rPr>
          <w:i/>
          <w:iCs/>
          <w:lang w:val="en-US"/>
        </w:rPr>
        <w:t xml:space="preserve">Ranking </w:t>
      </w:r>
      <w:proofErr w:type="spellStart"/>
      <w:r w:rsidRPr="00FC4CC8">
        <w:rPr>
          <w:i/>
          <w:iCs/>
          <w:lang w:val="en-US"/>
        </w:rPr>
        <w:t>Keyphrases</w:t>
      </w:r>
      <w:proofErr w:type="spellEnd"/>
    </w:p>
    <w:p w14:paraId="73099483" w14:textId="25B7A345" w:rsidR="00E65B56" w:rsidRPr="00E65B56" w:rsidRDefault="00E65B56" w:rsidP="00E65B56">
      <w:pPr>
        <w:pStyle w:val="Paragraf1"/>
        <w:ind w:left="851" w:firstLine="0"/>
        <w:rPr>
          <w:lang w:val="en-US"/>
        </w:rPr>
      </w:pPr>
      <w:r w:rsidRPr="00FC4CC8">
        <w:rPr>
          <w:i/>
          <w:iCs/>
          <w:lang w:val="en-US"/>
        </w:rPr>
        <w:t xml:space="preserve">Ranking </w:t>
      </w:r>
      <w:proofErr w:type="spellStart"/>
      <w:r w:rsidRPr="00FC4CC8">
        <w:rPr>
          <w:i/>
          <w:iCs/>
          <w:lang w:val="en-US"/>
        </w:rPr>
        <w:t>Keyphrases</w:t>
      </w:r>
      <w:proofErr w:type="spellEnd"/>
      <w:r>
        <w:rPr>
          <w:rStyle w:val="jlqj4b"/>
        </w:rPr>
        <w:t xml:space="preserve"> </w:t>
      </w:r>
      <w:proofErr w:type="spellStart"/>
      <w:r>
        <w:rPr>
          <w:rStyle w:val="jlqj4b"/>
          <w:lang w:val="en-US"/>
        </w:rPr>
        <w:t>adalah</w:t>
      </w:r>
      <w:proofErr w:type="spellEnd"/>
      <w:r>
        <w:rPr>
          <w:rStyle w:val="jlqj4b"/>
          <w:lang w:val="en-US"/>
        </w:rPr>
        <w:t xml:space="preserve"> </w:t>
      </w:r>
      <w:proofErr w:type="spellStart"/>
      <w:r>
        <w:rPr>
          <w:rStyle w:val="jlqj4b"/>
          <w:lang w:val="en-US"/>
        </w:rPr>
        <w:t>tahapan</w:t>
      </w:r>
      <w:proofErr w:type="spellEnd"/>
      <w:r>
        <w:rPr>
          <w:rStyle w:val="jlqj4b"/>
          <w:lang w:val="en-US"/>
        </w:rPr>
        <w:t xml:space="preserve"> m</w:t>
      </w:r>
      <w:proofErr w:type="spellStart"/>
      <w:r>
        <w:rPr>
          <w:rStyle w:val="jlqj4b"/>
        </w:rPr>
        <w:t>emberi</w:t>
      </w:r>
      <w:proofErr w:type="spellEnd"/>
      <w:r>
        <w:rPr>
          <w:rStyle w:val="jlqj4b"/>
        </w:rPr>
        <w:t xml:space="preserve"> peringkat frasa kunci berdasarkan skor yang </w:t>
      </w:r>
      <w:proofErr w:type="spellStart"/>
      <w:r>
        <w:rPr>
          <w:rStyle w:val="jlqj4b"/>
          <w:lang w:val="en-US"/>
        </w:rPr>
        <w:t>telah</w:t>
      </w:r>
      <w:proofErr w:type="spellEnd"/>
      <w:r>
        <w:rPr>
          <w:rStyle w:val="jlqj4b"/>
          <w:lang w:val="en-US"/>
        </w:rPr>
        <w:t xml:space="preserve"> </w:t>
      </w:r>
      <w:proofErr w:type="spellStart"/>
      <w:r>
        <w:rPr>
          <w:rStyle w:val="jlqj4b"/>
          <w:lang w:val="en-US"/>
        </w:rPr>
        <w:t>dihitung</w:t>
      </w:r>
      <w:proofErr w:type="spellEnd"/>
      <w:r>
        <w:rPr>
          <w:rStyle w:val="jlqj4b"/>
          <w:lang w:val="en-US"/>
        </w:rPr>
        <w:t xml:space="preserve"> pada proses </w:t>
      </w:r>
      <w:proofErr w:type="spellStart"/>
      <w:r>
        <w:rPr>
          <w:rStyle w:val="jlqj4b"/>
          <w:lang w:val="en-US"/>
        </w:rPr>
        <w:t>sebelumnya</w:t>
      </w:r>
      <w:proofErr w:type="spellEnd"/>
      <w:r>
        <w:rPr>
          <w:rStyle w:val="jlqj4b"/>
        </w:rPr>
        <w:t>.</w:t>
      </w:r>
      <w:r>
        <w:rPr>
          <w:rStyle w:val="viiyi"/>
          <w:lang w:val="en-US"/>
        </w:rPr>
        <w:t xml:space="preserve"> </w:t>
      </w:r>
      <w:r w:rsidRPr="00FC4CC8">
        <w:rPr>
          <w:rStyle w:val="viiyi"/>
          <w:i/>
          <w:iCs/>
          <w:lang w:val="en-US"/>
        </w:rPr>
        <w:t xml:space="preserve">Ranking </w:t>
      </w:r>
      <w:proofErr w:type="spellStart"/>
      <w:r w:rsidRPr="00FC4CC8">
        <w:rPr>
          <w:rStyle w:val="viiyi"/>
          <w:i/>
          <w:iCs/>
          <w:lang w:val="en-US"/>
        </w:rPr>
        <w:t>Keyphrases</w:t>
      </w:r>
      <w:proofErr w:type="spellEnd"/>
      <w:r>
        <w:rPr>
          <w:rStyle w:val="viiyi"/>
          <w:lang w:val="en-US"/>
        </w:rPr>
        <w:t xml:space="preserve"> </w:t>
      </w:r>
      <w:proofErr w:type="spellStart"/>
      <w:r>
        <w:rPr>
          <w:rStyle w:val="viiyi"/>
          <w:lang w:val="en-US"/>
        </w:rPr>
        <w:t>dilakukan</w:t>
      </w:r>
      <w:proofErr w:type="spellEnd"/>
      <w:r>
        <w:rPr>
          <w:rStyle w:val="viiyi"/>
          <w:lang w:val="en-US"/>
        </w:rPr>
        <w:t xml:space="preserve"> </w:t>
      </w:r>
      <w:proofErr w:type="spellStart"/>
      <w:r>
        <w:rPr>
          <w:rStyle w:val="viiyi"/>
          <w:lang w:val="en-US"/>
        </w:rPr>
        <w:t>dengan</w:t>
      </w:r>
      <w:proofErr w:type="spellEnd"/>
      <w:r>
        <w:rPr>
          <w:rStyle w:val="viiyi"/>
          <w:lang w:val="en-US"/>
        </w:rPr>
        <w:t xml:space="preserve"> </w:t>
      </w:r>
      <w:proofErr w:type="spellStart"/>
      <w:r>
        <w:rPr>
          <w:rStyle w:val="viiyi"/>
          <w:lang w:val="en-US"/>
        </w:rPr>
        <w:t>menggunakan</w:t>
      </w:r>
      <w:proofErr w:type="spellEnd"/>
      <w:r>
        <w:rPr>
          <w:rStyle w:val="viiyi"/>
          <w:lang w:val="en-US"/>
        </w:rPr>
        <w:t xml:space="preserve"> </w:t>
      </w:r>
      <w:proofErr w:type="spellStart"/>
      <w:r>
        <w:rPr>
          <w:rStyle w:val="viiyi"/>
          <w:lang w:val="en-US"/>
        </w:rPr>
        <w:t>numpy</w:t>
      </w:r>
      <w:proofErr w:type="spellEnd"/>
      <w:r>
        <w:rPr>
          <w:rStyle w:val="viiyi"/>
          <w:lang w:val="en-US"/>
        </w:rPr>
        <w:t xml:space="preserve"> </w:t>
      </w:r>
      <w:proofErr w:type="spellStart"/>
      <w:r>
        <w:rPr>
          <w:rStyle w:val="viiyi"/>
          <w:lang w:val="en-US"/>
        </w:rPr>
        <w:t>untuk</w:t>
      </w:r>
      <w:proofErr w:type="spellEnd"/>
      <w:r>
        <w:rPr>
          <w:rStyle w:val="viiyi"/>
          <w:lang w:val="en-US"/>
        </w:rPr>
        <w:t xml:space="preserve"> </w:t>
      </w:r>
      <w:proofErr w:type="spellStart"/>
      <w:r>
        <w:rPr>
          <w:rStyle w:val="viiyi"/>
          <w:lang w:val="en-US"/>
        </w:rPr>
        <w:t>melakukan</w:t>
      </w:r>
      <w:proofErr w:type="spellEnd"/>
      <w:r>
        <w:rPr>
          <w:rStyle w:val="viiyi"/>
          <w:lang w:val="en-US"/>
        </w:rPr>
        <w:t xml:space="preserve"> </w:t>
      </w:r>
      <w:r w:rsidRPr="00FC4CC8">
        <w:rPr>
          <w:rStyle w:val="viiyi"/>
          <w:i/>
          <w:iCs/>
          <w:lang w:val="en-US"/>
        </w:rPr>
        <w:t>sorting</w:t>
      </w:r>
      <w:r>
        <w:rPr>
          <w:rStyle w:val="viiyi"/>
          <w:lang w:val="en-US"/>
        </w:rPr>
        <w:t>.</w:t>
      </w:r>
    </w:p>
    <w:p w14:paraId="72C5C601" w14:textId="63D7BF27" w:rsidR="00AA2DE8" w:rsidRDefault="00AA2DE8" w:rsidP="00AA2DE8">
      <w:pPr>
        <w:pStyle w:val="Heading3"/>
        <w:ind w:left="1134" w:hanging="708"/>
      </w:pPr>
      <w:bookmarkStart w:id="46" w:name="_Toc70973695"/>
      <w:r w:rsidRPr="00AA2DE8">
        <w:t>G.</w:t>
      </w:r>
      <w:r w:rsidR="00A86985">
        <w:rPr>
          <w:lang w:val="en-US"/>
        </w:rPr>
        <w:t>5</w:t>
      </w:r>
      <w:r w:rsidRPr="00AA2DE8">
        <w:t>.</w:t>
      </w:r>
      <w:r w:rsidR="0042520B">
        <w:rPr>
          <w:lang w:val="en-US"/>
        </w:rPr>
        <w:t>3</w:t>
      </w:r>
      <w:r w:rsidRPr="00AA2DE8">
        <w:t xml:space="preserve"> </w:t>
      </w:r>
      <w:proofErr w:type="spellStart"/>
      <w:r w:rsidR="002E3B7C">
        <w:rPr>
          <w:lang w:val="en-US"/>
        </w:rPr>
        <w:t>Penghubungan</w:t>
      </w:r>
      <w:proofErr w:type="spellEnd"/>
      <w:r w:rsidRPr="00AA2DE8">
        <w:t xml:space="preserve"> </w:t>
      </w:r>
      <w:r w:rsidRPr="00FC4CC8">
        <w:rPr>
          <w:i/>
          <w:iCs/>
        </w:rPr>
        <w:t>REST</w:t>
      </w:r>
      <w:proofErr w:type="spellStart"/>
      <w:r w:rsidR="00FC4CC8" w:rsidRPr="00FC4CC8">
        <w:rPr>
          <w:i/>
          <w:iCs/>
          <w:lang w:val="en-US"/>
        </w:rPr>
        <w:t>ful</w:t>
      </w:r>
      <w:proofErr w:type="spellEnd"/>
      <w:r w:rsidRPr="00FC4CC8">
        <w:rPr>
          <w:i/>
          <w:iCs/>
        </w:rPr>
        <w:t xml:space="preserve"> API</w:t>
      </w:r>
      <w:r w:rsidRPr="00AA2DE8">
        <w:t xml:space="preserve"> </w:t>
      </w:r>
      <w:r w:rsidR="002E3B7C">
        <w:rPr>
          <w:lang w:val="en-US"/>
        </w:rPr>
        <w:t xml:space="preserve">Textrank </w:t>
      </w:r>
      <w:r w:rsidRPr="00AA2DE8">
        <w:t xml:space="preserve">yang telah dibangun ke </w:t>
      </w:r>
      <w:proofErr w:type="spellStart"/>
      <w:r w:rsidR="00F24C63" w:rsidRPr="00F24C63">
        <w:rPr>
          <w:i/>
          <w:iCs/>
        </w:rPr>
        <w:t>Website</w:t>
      </w:r>
      <w:proofErr w:type="spellEnd"/>
      <w:r w:rsidRPr="00AA2DE8">
        <w:t xml:space="preserve"> </w:t>
      </w:r>
      <w:r w:rsidR="002E3B7C">
        <w:rPr>
          <w:lang w:val="en-US"/>
        </w:rPr>
        <w:t>I</w:t>
      </w:r>
      <w:proofErr w:type="spellStart"/>
      <w:r w:rsidRPr="00AA2DE8">
        <w:t>maji</w:t>
      </w:r>
      <w:proofErr w:type="spellEnd"/>
      <w:r w:rsidRPr="00AA2DE8">
        <w:t xml:space="preserve"> </w:t>
      </w:r>
      <w:r w:rsidR="002E3B7C">
        <w:rPr>
          <w:lang w:val="en-US"/>
        </w:rPr>
        <w:t>S</w:t>
      </w:r>
      <w:proofErr w:type="spellStart"/>
      <w:r w:rsidRPr="00AA2DE8">
        <w:t>ociopreneur</w:t>
      </w:r>
      <w:bookmarkEnd w:id="46"/>
      <w:proofErr w:type="spellEnd"/>
    </w:p>
    <w:p w14:paraId="40D00A65" w14:textId="7ABF66CF" w:rsidR="009E30BF" w:rsidRPr="00E65B56" w:rsidRDefault="00E65B56" w:rsidP="002E3B7C">
      <w:pPr>
        <w:pStyle w:val="Paragraf1"/>
        <w:rPr>
          <w:lang w:val="en-US"/>
        </w:rPr>
      </w:pPr>
      <w:r>
        <w:rPr>
          <w:color w:val="000000"/>
        </w:rPr>
        <w:t xml:space="preserve">Pemasangan </w:t>
      </w:r>
      <w:r w:rsidRPr="00FC4CC8">
        <w:rPr>
          <w:i/>
          <w:iCs/>
          <w:color w:val="000000"/>
        </w:rPr>
        <w:t>REST</w:t>
      </w:r>
      <w:proofErr w:type="spellStart"/>
      <w:r w:rsidR="00FC4CC8" w:rsidRPr="00FC4CC8">
        <w:rPr>
          <w:i/>
          <w:iCs/>
          <w:color w:val="000000"/>
          <w:lang w:val="en-US"/>
        </w:rPr>
        <w:t>ful</w:t>
      </w:r>
      <w:proofErr w:type="spellEnd"/>
      <w:r w:rsidRPr="00FC4CC8">
        <w:rPr>
          <w:i/>
          <w:iCs/>
          <w:color w:val="000000"/>
        </w:rPr>
        <w:t xml:space="preserve"> API</w:t>
      </w:r>
      <w:r>
        <w:rPr>
          <w:color w:val="000000"/>
        </w:rPr>
        <w:t xml:space="preserve"> yang telah dibangun pada proses G.4.2 dilakukan menggunakan </w:t>
      </w:r>
      <w:proofErr w:type="spellStart"/>
      <w:r w:rsidRPr="00FC4CC8">
        <w:rPr>
          <w:i/>
          <w:iCs/>
          <w:color w:val="000000"/>
        </w:rPr>
        <w:t>request</w:t>
      </w:r>
      <w:proofErr w:type="spellEnd"/>
      <w:r>
        <w:rPr>
          <w:color w:val="000000"/>
        </w:rPr>
        <w:t xml:space="preserve"> </w:t>
      </w:r>
      <w:r w:rsidR="00FC4CC8" w:rsidRPr="00FC4CC8">
        <w:rPr>
          <w:i/>
          <w:iCs/>
          <w:color w:val="000000"/>
        </w:rPr>
        <w:t>REST</w:t>
      </w:r>
      <w:proofErr w:type="spellStart"/>
      <w:r w:rsidR="00FC4CC8" w:rsidRPr="00FC4CC8">
        <w:rPr>
          <w:i/>
          <w:iCs/>
          <w:color w:val="000000"/>
          <w:lang w:val="en-US"/>
        </w:rPr>
        <w:t>ful</w:t>
      </w:r>
      <w:proofErr w:type="spellEnd"/>
      <w:r w:rsidR="00FC4CC8" w:rsidRPr="00FC4CC8">
        <w:rPr>
          <w:i/>
          <w:iCs/>
          <w:color w:val="000000"/>
        </w:rPr>
        <w:t xml:space="preserve"> API</w:t>
      </w:r>
      <w:r>
        <w:rPr>
          <w:color w:val="000000"/>
        </w:rPr>
        <w:t xml:space="preserve"> milik </w:t>
      </w:r>
      <w:r w:rsidR="00FC4CC8" w:rsidRPr="00FC4CC8">
        <w:rPr>
          <w:i/>
          <w:iCs/>
          <w:color w:val="000000"/>
          <w:lang w:val="en-US"/>
        </w:rPr>
        <w:t>W</w:t>
      </w:r>
      <w:proofErr w:type="spellStart"/>
      <w:r w:rsidRPr="00FC4CC8">
        <w:rPr>
          <w:i/>
          <w:iCs/>
          <w:color w:val="000000"/>
        </w:rPr>
        <w:t>ebsite</w:t>
      </w:r>
      <w:proofErr w:type="spellEnd"/>
      <w:r>
        <w:rPr>
          <w:color w:val="000000"/>
        </w:rPr>
        <w:t xml:space="preserve"> </w:t>
      </w:r>
      <w:r w:rsidR="00FC4CC8">
        <w:rPr>
          <w:color w:val="000000"/>
          <w:lang w:val="en-US"/>
        </w:rPr>
        <w:t>I</w:t>
      </w:r>
      <w:proofErr w:type="spellStart"/>
      <w:r>
        <w:rPr>
          <w:color w:val="000000"/>
        </w:rPr>
        <w:t>maji</w:t>
      </w:r>
      <w:proofErr w:type="spellEnd"/>
      <w:r>
        <w:rPr>
          <w:color w:val="000000"/>
        </w:rPr>
        <w:t xml:space="preserve"> </w:t>
      </w:r>
      <w:r w:rsidR="00FC4CC8">
        <w:rPr>
          <w:color w:val="000000"/>
          <w:lang w:val="en-US"/>
        </w:rPr>
        <w:t>S</w:t>
      </w:r>
      <w:proofErr w:type="spellStart"/>
      <w:r>
        <w:rPr>
          <w:color w:val="000000"/>
        </w:rPr>
        <w:t>ociopreneur</w:t>
      </w:r>
      <w:proofErr w:type="spellEnd"/>
      <w:r>
        <w:rPr>
          <w:color w:val="000000"/>
        </w:rPr>
        <w:t xml:space="preserve"> untuk menambahkan data ke </w:t>
      </w:r>
      <w:proofErr w:type="spellStart"/>
      <w:r w:rsidRPr="00FC4CC8">
        <w:rPr>
          <w:i/>
          <w:iCs/>
          <w:color w:val="000000"/>
        </w:rPr>
        <w:t>database</w:t>
      </w:r>
      <w:proofErr w:type="spellEnd"/>
      <w:r>
        <w:rPr>
          <w:color w:val="000000"/>
        </w:rPr>
        <w:t xml:space="preserve"> tulisan yang bersangkutan</w:t>
      </w:r>
      <w:r>
        <w:rPr>
          <w:color w:val="000000"/>
          <w:lang w:val="en-US"/>
        </w:rPr>
        <w:t>.</w:t>
      </w:r>
    </w:p>
    <w:p w14:paraId="113B4B24" w14:textId="2ABE5F46" w:rsidR="00404792" w:rsidRDefault="00404792" w:rsidP="00404792">
      <w:pPr>
        <w:pStyle w:val="Heading1"/>
      </w:pPr>
      <w:bookmarkStart w:id="47" w:name="_Toc70973696"/>
      <w:r>
        <w:t>H.</w:t>
      </w:r>
      <w:r>
        <w:rPr>
          <w:lang w:val="en-US"/>
        </w:rPr>
        <w:t xml:space="preserve"> </w:t>
      </w:r>
      <w:r>
        <w:t>LUARAN YANG DIHARAPKAN</w:t>
      </w:r>
      <w:bookmarkEnd w:id="47"/>
    </w:p>
    <w:p w14:paraId="29AC4506" w14:textId="77777777" w:rsidR="000A4E69" w:rsidRDefault="00404792" w:rsidP="00404792">
      <w:pPr>
        <w:pStyle w:val="Paragraf1"/>
      </w:pPr>
      <w:r>
        <w:t>Luaran yang diharapkan dari penelitian ini yaitu:</w:t>
      </w:r>
    </w:p>
    <w:p w14:paraId="595E19E7" w14:textId="0749B479" w:rsidR="000A4E69" w:rsidRDefault="00404792" w:rsidP="000A4E69">
      <w:pPr>
        <w:pStyle w:val="Paragraf1"/>
        <w:numPr>
          <w:ilvl w:val="0"/>
          <w:numId w:val="13"/>
        </w:numPr>
        <w:ind w:left="709"/>
      </w:pPr>
      <w:r>
        <w:t>Digunakan sebagai seminar proposal</w:t>
      </w:r>
    </w:p>
    <w:p w14:paraId="26B30F96" w14:textId="604D68CE" w:rsidR="000A4E69" w:rsidRDefault="00404792" w:rsidP="000A4E69">
      <w:pPr>
        <w:pStyle w:val="Paragraf1"/>
        <w:numPr>
          <w:ilvl w:val="0"/>
          <w:numId w:val="13"/>
        </w:numPr>
        <w:ind w:left="709"/>
      </w:pPr>
      <w:r>
        <w:t>Skripsi</w:t>
      </w:r>
      <w:r w:rsidR="000A4E69">
        <w:rPr>
          <w:lang w:val="en-US"/>
        </w:rPr>
        <w:t xml:space="preserve"> </w:t>
      </w:r>
      <w:r>
        <w:t>sebagai tugas akhir</w:t>
      </w:r>
    </w:p>
    <w:p w14:paraId="7A16C4CD" w14:textId="7A322C27" w:rsidR="000A4E69" w:rsidRDefault="00404792" w:rsidP="000A4E69">
      <w:pPr>
        <w:pStyle w:val="Paragraf1"/>
        <w:numPr>
          <w:ilvl w:val="0"/>
          <w:numId w:val="13"/>
        </w:numPr>
        <w:ind w:left="709"/>
      </w:pPr>
      <w:r>
        <w:t>Rekomendasi bagi objek penelitian</w:t>
      </w:r>
    </w:p>
    <w:p w14:paraId="0D698913" w14:textId="14BA96B5" w:rsidR="00404792" w:rsidRPr="000A4E69" w:rsidRDefault="00404792" w:rsidP="000A4E69">
      <w:pPr>
        <w:pStyle w:val="Paragraf1"/>
        <w:numPr>
          <w:ilvl w:val="0"/>
          <w:numId w:val="13"/>
        </w:numPr>
        <w:ind w:left="709"/>
        <w:rPr>
          <w:lang w:val="en-US"/>
        </w:rPr>
      </w:pPr>
      <w:r>
        <w:t>Jurnal yang dipublikasikan</w:t>
      </w:r>
    </w:p>
    <w:p w14:paraId="5534587F" w14:textId="1EF6E476" w:rsidR="000A4E69" w:rsidRDefault="000A4E69" w:rsidP="000A4E69">
      <w:pPr>
        <w:pStyle w:val="Paragraf1"/>
        <w:numPr>
          <w:ilvl w:val="0"/>
          <w:numId w:val="13"/>
        </w:numPr>
        <w:ind w:left="709"/>
        <w:rPr>
          <w:lang w:val="en-US"/>
        </w:rPr>
      </w:pPr>
      <w:r>
        <w:rPr>
          <w:lang w:val="en-US"/>
        </w:rPr>
        <w:t xml:space="preserve">SEO Support </w:t>
      </w:r>
      <w:proofErr w:type="spellStart"/>
      <w:r>
        <w:rPr>
          <w:lang w:val="en-US"/>
        </w:rPr>
        <w:t>untuk</w:t>
      </w:r>
      <w:proofErr w:type="spellEnd"/>
      <w:r>
        <w:rPr>
          <w:lang w:val="en-US"/>
        </w:rPr>
        <w:t xml:space="preserve"> </w:t>
      </w:r>
      <w:r w:rsidR="00F24C63" w:rsidRPr="00F24C63">
        <w:rPr>
          <w:i/>
          <w:iCs/>
          <w:lang w:val="en-US"/>
        </w:rPr>
        <w:t>Website</w:t>
      </w:r>
      <w:r>
        <w:rPr>
          <w:lang w:val="en-US"/>
        </w:rPr>
        <w:t xml:space="preserve"> </w:t>
      </w:r>
      <w:proofErr w:type="spellStart"/>
      <w:r>
        <w:rPr>
          <w:lang w:val="en-US"/>
        </w:rPr>
        <w:t>Imaji</w:t>
      </w:r>
      <w:proofErr w:type="spellEnd"/>
      <w:r>
        <w:rPr>
          <w:lang w:val="en-US"/>
        </w:rPr>
        <w:t xml:space="preserve"> </w:t>
      </w:r>
      <w:proofErr w:type="spellStart"/>
      <w:r>
        <w:rPr>
          <w:lang w:val="en-US"/>
        </w:rPr>
        <w:t>Sociopreneur</w:t>
      </w:r>
      <w:proofErr w:type="spellEnd"/>
    </w:p>
    <w:p w14:paraId="08FDA11A" w14:textId="28F39A2C" w:rsidR="00CE56D8" w:rsidRDefault="00CE56D8" w:rsidP="00CE56D8">
      <w:pPr>
        <w:pStyle w:val="Heading1"/>
      </w:pPr>
      <w:bookmarkStart w:id="48" w:name="_Toc70973697"/>
      <w:r>
        <w:rPr>
          <w:lang w:val="en-US"/>
        </w:rPr>
        <w:t xml:space="preserve">I. </w:t>
      </w:r>
      <w:r>
        <w:t>JADWAL KEGIATAN</w:t>
      </w:r>
      <w:bookmarkEnd w:id="48"/>
      <w:r>
        <w:t xml:space="preserve"> </w:t>
      </w:r>
    </w:p>
    <w:p w14:paraId="6E7C29C5" w14:textId="4CCDA9F3" w:rsidR="00CE56D8" w:rsidRPr="00404792" w:rsidRDefault="00CE56D8" w:rsidP="00CE56D8">
      <w:pPr>
        <w:pStyle w:val="Paragraf1"/>
        <w:rPr>
          <w:lang w:val="en-US"/>
        </w:rPr>
      </w:pPr>
      <w:r>
        <w:t>Pengerjaan skripsi ini diperlukan beberapa tahap untuk menyelesaikan, berupa jadwal kegiatan sebagai berikut :</w:t>
      </w:r>
    </w:p>
    <w:p w14:paraId="6CD15169" w14:textId="4A837C38" w:rsidR="0090179A" w:rsidRPr="006861E9" w:rsidRDefault="002D6830" w:rsidP="002D6830">
      <w:pPr>
        <w:pStyle w:val="Caption"/>
        <w:rPr>
          <w:rFonts w:eastAsiaTheme="minorEastAsia"/>
          <w:lang w:val="en-US"/>
        </w:rPr>
      </w:pPr>
      <w:bookmarkStart w:id="49" w:name="_Toc71013294"/>
      <w:r>
        <w:t xml:space="preserve">Tabel </w:t>
      </w:r>
      <w:fldSimple w:instr=" SEQ Tabel \* ARABIC ">
        <w:r>
          <w:rPr>
            <w:noProof/>
          </w:rPr>
          <w:t>6</w:t>
        </w:r>
      </w:fldSimple>
      <w:r w:rsidR="006861E9">
        <w:rPr>
          <w:lang w:val="en-US"/>
        </w:rPr>
        <w:t xml:space="preserve">. Jadwal </w:t>
      </w:r>
      <w:proofErr w:type="spellStart"/>
      <w:r w:rsidR="006861E9">
        <w:rPr>
          <w:lang w:val="en-US"/>
        </w:rPr>
        <w:t>Kegiatan</w:t>
      </w:r>
      <w:bookmarkEnd w:id="49"/>
      <w:proofErr w:type="spellEnd"/>
    </w:p>
    <w:tbl>
      <w:tblPr>
        <w:tblW w:w="8603" w:type="dxa"/>
        <w:tblInd w:w="-113" w:type="dxa"/>
        <w:tblLook w:val="04A0" w:firstRow="1" w:lastRow="0" w:firstColumn="1" w:lastColumn="0" w:noHBand="0" w:noVBand="1"/>
      </w:tblPr>
      <w:tblGrid>
        <w:gridCol w:w="510"/>
        <w:gridCol w:w="2717"/>
        <w:gridCol w:w="336"/>
        <w:gridCol w:w="336"/>
        <w:gridCol w:w="336"/>
        <w:gridCol w:w="336"/>
        <w:gridCol w:w="336"/>
        <w:gridCol w:w="336"/>
        <w:gridCol w:w="336"/>
        <w:gridCol w:w="336"/>
        <w:gridCol w:w="336"/>
        <w:gridCol w:w="336"/>
        <w:gridCol w:w="336"/>
        <w:gridCol w:w="336"/>
        <w:gridCol w:w="336"/>
        <w:gridCol w:w="336"/>
        <w:gridCol w:w="336"/>
        <w:gridCol w:w="336"/>
      </w:tblGrid>
      <w:tr w:rsidR="008F2251" w:rsidRPr="00EA6234" w14:paraId="35B89082" w14:textId="77777777" w:rsidTr="008F2251">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47C0" w14:textId="77777777" w:rsidR="00EA6234" w:rsidRPr="00646456" w:rsidRDefault="00EA6234" w:rsidP="00646456">
            <w:pPr>
              <w:pStyle w:val="onTable"/>
            </w:pPr>
            <w:r w:rsidRPr="00646456">
              <w:t>No</w:t>
            </w:r>
          </w:p>
        </w:tc>
        <w:tc>
          <w:tcPr>
            <w:tcW w:w="27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D44ECB" w14:textId="77777777" w:rsidR="00EA6234" w:rsidRPr="00646456" w:rsidRDefault="00EA6234" w:rsidP="00646456">
            <w:pPr>
              <w:pStyle w:val="onTable"/>
            </w:pPr>
            <w:proofErr w:type="spellStart"/>
            <w:r w:rsidRPr="00646456">
              <w:t>Tahapan</w:t>
            </w:r>
            <w:proofErr w:type="spellEnd"/>
            <w:r w:rsidRPr="00646456">
              <w:t xml:space="preserve"> </w:t>
            </w:r>
            <w:proofErr w:type="spellStart"/>
            <w:r w:rsidRPr="00646456">
              <w:t>Penelitian</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F8482" w14:textId="77777777" w:rsidR="00EA6234" w:rsidRPr="00646456" w:rsidRDefault="00EA6234" w:rsidP="00646456">
            <w:pPr>
              <w:pStyle w:val="onTable"/>
            </w:pPr>
            <w:proofErr w:type="spellStart"/>
            <w:r w:rsidRPr="00646456">
              <w:t>Februari</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EB42FF" w14:textId="77777777" w:rsidR="00EA6234" w:rsidRPr="00646456" w:rsidRDefault="00EA6234" w:rsidP="00646456">
            <w:pPr>
              <w:pStyle w:val="onTable"/>
            </w:pPr>
            <w:r w:rsidRPr="00646456">
              <w:t>Maret</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C760D52" w14:textId="77777777" w:rsidR="00EA6234" w:rsidRPr="00EA6234" w:rsidRDefault="00EA6234" w:rsidP="00646456">
            <w:pPr>
              <w:pStyle w:val="onTable"/>
              <w:rPr>
                <w:color w:val="000000"/>
              </w:rPr>
            </w:pPr>
            <w:r w:rsidRPr="00EA6234">
              <w:rPr>
                <w:color w:val="000000"/>
              </w:rPr>
              <w:t>April</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E9F715"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Mei</w:t>
            </w:r>
          </w:p>
        </w:tc>
      </w:tr>
      <w:tr w:rsidR="008F2251" w:rsidRPr="00EA6234" w14:paraId="1B1C0ABF" w14:textId="77777777" w:rsidTr="008F2251">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48CA7B1" w14:textId="77777777" w:rsidR="00EA6234" w:rsidRPr="00646456" w:rsidRDefault="00EA6234" w:rsidP="00646456">
            <w:pPr>
              <w:pStyle w:val="onTable"/>
            </w:pPr>
          </w:p>
        </w:tc>
        <w:tc>
          <w:tcPr>
            <w:tcW w:w="2717" w:type="dxa"/>
            <w:vMerge/>
            <w:tcBorders>
              <w:top w:val="single" w:sz="4" w:space="0" w:color="auto"/>
              <w:left w:val="single" w:sz="4" w:space="0" w:color="auto"/>
              <w:bottom w:val="single" w:sz="4" w:space="0" w:color="auto"/>
              <w:right w:val="single" w:sz="4" w:space="0" w:color="auto"/>
            </w:tcBorders>
            <w:vAlign w:val="center"/>
            <w:hideMark/>
          </w:tcPr>
          <w:p w14:paraId="2309EA53" w14:textId="77777777" w:rsidR="00EA6234" w:rsidRPr="00646456" w:rsidRDefault="00EA6234" w:rsidP="00646456">
            <w:pPr>
              <w:pStyle w:val="onTable"/>
            </w:pPr>
          </w:p>
        </w:tc>
        <w:tc>
          <w:tcPr>
            <w:tcW w:w="336" w:type="dxa"/>
            <w:tcBorders>
              <w:top w:val="nil"/>
              <w:left w:val="nil"/>
              <w:bottom w:val="single" w:sz="4" w:space="0" w:color="auto"/>
              <w:right w:val="single" w:sz="4" w:space="0" w:color="auto"/>
            </w:tcBorders>
            <w:shd w:val="clear" w:color="auto" w:fill="auto"/>
            <w:noWrap/>
            <w:vAlign w:val="center"/>
            <w:hideMark/>
          </w:tcPr>
          <w:p w14:paraId="4E6F2E65" w14:textId="77777777" w:rsidR="00EA6234" w:rsidRPr="00646456" w:rsidRDefault="00EA6234" w:rsidP="00646456">
            <w:pPr>
              <w:pStyle w:val="onTable"/>
              <w:tabs>
                <w:tab w:val="left" w:pos="1126"/>
              </w:tabs>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1A53B408"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182E5A7F"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45526778"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05583C51" w14:textId="77777777" w:rsidR="00EA6234" w:rsidRPr="00646456" w:rsidRDefault="00EA6234" w:rsidP="00646456">
            <w:pPr>
              <w:pStyle w:val="onTable"/>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250E9B1C"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3C61570A"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7D54FA9D"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401F4D06" w14:textId="77777777" w:rsidR="00EA6234" w:rsidRPr="00EA6234" w:rsidRDefault="00EA6234" w:rsidP="00646456">
            <w:pPr>
              <w:pStyle w:val="onTable"/>
              <w:rPr>
                <w:color w:val="000000"/>
              </w:rPr>
            </w:pPr>
            <w:r w:rsidRPr="00EA6234">
              <w:rPr>
                <w:color w:val="000000"/>
              </w:rPr>
              <w:t>1</w:t>
            </w:r>
          </w:p>
        </w:tc>
        <w:tc>
          <w:tcPr>
            <w:tcW w:w="336" w:type="dxa"/>
            <w:tcBorders>
              <w:top w:val="nil"/>
              <w:left w:val="nil"/>
              <w:bottom w:val="single" w:sz="4" w:space="0" w:color="auto"/>
              <w:right w:val="single" w:sz="4" w:space="0" w:color="auto"/>
            </w:tcBorders>
            <w:shd w:val="clear" w:color="auto" w:fill="auto"/>
            <w:noWrap/>
            <w:vAlign w:val="center"/>
            <w:hideMark/>
          </w:tcPr>
          <w:p w14:paraId="0BDABFEA"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62013A97"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43190BD"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c>
          <w:tcPr>
            <w:tcW w:w="336" w:type="dxa"/>
            <w:tcBorders>
              <w:top w:val="nil"/>
              <w:left w:val="nil"/>
              <w:bottom w:val="single" w:sz="4" w:space="0" w:color="auto"/>
              <w:right w:val="single" w:sz="4" w:space="0" w:color="auto"/>
            </w:tcBorders>
            <w:shd w:val="clear" w:color="auto" w:fill="auto"/>
            <w:noWrap/>
            <w:vAlign w:val="center"/>
            <w:hideMark/>
          </w:tcPr>
          <w:p w14:paraId="5C8A935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36" w:type="dxa"/>
            <w:tcBorders>
              <w:top w:val="nil"/>
              <w:left w:val="nil"/>
              <w:bottom w:val="single" w:sz="4" w:space="0" w:color="auto"/>
              <w:right w:val="single" w:sz="4" w:space="0" w:color="auto"/>
            </w:tcBorders>
            <w:shd w:val="clear" w:color="auto" w:fill="auto"/>
            <w:noWrap/>
            <w:vAlign w:val="center"/>
            <w:hideMark/>
          </w:tcPr>
          <w:p w14:paraId="4B43C4B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01DEF608"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19137F1"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r>
      <w:tr w:rsidR="008F2251" w:rsidRPr="00EA6234" w14:paraId="0065954D"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DD504F9" w14:textId="77777777" w:rsidR="00EA6234" w:rsidRPr="00646456" w:rsidRDefault="00EA6234" w:rsidP="00646456">
            <w:pPr>
              <w:pStyle w:val="onTable"/>
            </w:pPr>
            <w:r w:rsidRPr="00646456">
              <w:t>1</w:t>
            </w:r>
          </w:p>
        </w:tc>
        <w:tc>
          <w:tcPr>
            <w:tcW w:w="2717" w:type="dxa"/>
            <w:tcBorders>
              <w:top w:val="nil"/>
              <w:left w:val="nil"/>
              <w:bottom w:val="single" w:sz="4" w:space="0" w:color="auto"/>
              <w:right w:val="single" w:sz="4" w:space="0" w:color="auto"/>
            </w:tcBorders>
            <w:shd w:val="clear" w:color="auto" w:fill="auto"/>
            <w:vAlign w:val="center"/>
            <w:hideMark/>
          </w:tcPr>
          <w:p w14:paraId="102C9828" w14:textId="77777777" w:rsidR="00EA6234" w:rsidRPr="00646456" w:rsidRDefault="00EA6234" w:rsidP="00646456">
            <w:pPr>
              <w:pStyle w:val="onTable"/>
            </w:pPr>
            <w:proofErr w:type="spellStart"/>
            <w:r w:rsidRPr="00646456">
              <w:t>Penyusunan</w:t>
            </w:r>
            <w:proofErr w:type="spellEnd"/>
            <w:r w:rsidRPr="00646456">
              <w:t xml:space="preserve"> dan </w:t>
            </w:r>
            <w:proofErr w:type="spellStart"/>
            <w:r w:rsidRPr="00646456">
              <w:t>pengajuan</w:t>
            </w:r>
            <w:proofErr w:type="spellEnd"/>
            <w:r w:rsidRPr="00646456">
              <w:t xml:space="preserve"> proposal</w:t>
            </w:r>
          </w:p>
        </w:tc>
        <w:tc>
          <w:tcPr>
            <w:tcW w:w="336" w:type="dxa"/>
            <w:tcBorders>
              <w:top w:val="nil"/>
              <w:left w:val="nil"/>
              <w:bottom w:val="single" w:sz="4" w:space="0" w:color="auto"/>
              <w:right w:val="single" w:sz="4" w:space="0" w:color="auto"/>
            </w:tcBorders>
            <w:shd w:val="clear" w:color="000000" w:fill="D0CECE"/>
            <w:noWrap/>
            <w:vAlign w:val="center"/>
            <w:hideMark/>
          </w:tcPr>
          <w:p w14:paraId="19D5E5E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DE1078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CEA0274"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86D227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4DD0E3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1A590D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7B3A3D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1A1270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2182D"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64461C69" w14:textId="13B9C12D" w:rsidR="00EA6234" w:rsidRPr="00EA6234" w:rsidRDefault="00EA6234" w:rsidP="008F2251">
            <w:pPr>
              <w:spacing w:line="240" w:lineRule="auto"/>
              <w:ind w:left="0" w:firstLine="0"/>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BCCC79" w14:textId="1960653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FD201E" w14:textId="1D19BF1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AC5D094" w14:textId="70B163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1DF81A8" w14:textId="478FBF7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67DACDF" w14:textId="5966607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E5DD29C" w14:textId="5C3787EC"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2E9C0880"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1D4A4B" w14:textId="77777777" w:rsidR="00EA6234" w:rsidRPr="00646456" w:rsidRDefault="00EA6234" w:rsidP="00646456">
            <w:pPr>
              <w:pStyle w:val="onTable"/>
            </w:pPr>
            <w:r w:rsidRPr="00646456">
              <w:t>2</w:t>
            </w:r>
          </w:p>
        </w:tc>
        <w:tc>
          <w:tcPr>
            <w:tcW w:w="2717" w:type="dxa"/>
            <w:tcBorders>
              <w:top w:val="nil"/>
              <w:left w:val="nil"/>
              <w:bottom w:val="single" w:sz="4" w:space="0" w:color="auto"/>
              <w:right w:val="single" w:sz="4" w:space="0" w:color="auto"/>
            </w:tcBorders>
            <w:shd w:val="clear" w:color="auto" w:fill="auto"/>
            <w:vAlign w:val="center"/>
            <w:hideMark/>
          </w:tcPr>
          <w:p w14:paraId="02B7F63E" w14:textId="77777777" w:rsidR="00EA6234" w:rsidRPr="00646456" w:rsidRDefault="00EA6234" w:rsidP="00646456">
            <w:pPr>
              <w:pStyle w:val="onTable"/>
            </w:pPr>
            <w:r w:rsidRPr="00646456">
              <w:t>Seminar Proposal</w:t>
            </w:r>
          </w:p>
        </w:tc>
        <w:tc>
          <w:tcPr>
            <w:tcW w:w="336" w:type="dxa"/>
            <w:tcBorders>
              <w:top w:val="nil"/>
              <w:left w:val="nil"/>
              <w:bottom w:val="single" w:sz="4" w:space="0" w:color="auto"/>
              <w:right w:val="single" w:sz="4" w:space="0" w:color="auto"/>
            </w:tcBorders>
            <w:shd w:val="clear" w:color="auto" w:fill="auto"/>
            <w:noWrap/>
            <w:vAlign w:val="center"/>
            <w:hideMark/>
          </w:tcPr>
          <w:p w14:paraId="666E65F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44A8C7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AFBE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C4D2AD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724B3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56BC11C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041F1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28CC7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53872F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19EDB4C" w14:textId="583486B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64FD896" w14:textId="2217B01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034D47F" w14:textId="7FC4312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C8FC75" w14:textId="7AE3E04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A89D2B1" w14:textId="243AB2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464C75C" w14:textId="7A297A0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410650" w14:textId="60496160"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E8C2214"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2FEDD62" w14:textId="77777777" w:rsidR="00EA6234" w:rsidRPr="00646456" w:rsidRDefault="00EA6234" w:rsidP="00646456">
            <w:pPr>
              <w:pStyle w:val="onTable"/>
            </w:pPr>
            <w:r w:rsidRPr="00646456">
              <w:lastRenderedPageBreak/>
              <w:t>3</w:t>
            </w:r>
          </w:p>
        </w:tc>
        <w:tc>
          <w:tcPr>
            <w:tcW w:w="2717" w:type="dxa"/>
            <w:tcBorders>
              <w:top w:val="nil"/>
              <w:left w:val="nil"/>
              <w:bottom w:val="single" w:sz="4" w:space="0" w:color="auto"/>
              <w:right w:val="single" w:sz="4" w:space="0" w:color="auto"/>
            </w:tcBorders>
            <w:shd w:val="clear" w:color="auto" w:fill="auto"/>
            <w:vAlign w:val="center"/>
            <w:hideMark/>
          </w:tcPr>
          <w:p w14:paraId="767FCBFE" w14:textId="77777777" w:rsidR="00EA6234" w:rsidRPr="00646456" w:rsidRDefault="00EA6234" w:rsidP="00646456">
            <w:pPr>
              <w:pStyle w:val="onTable"/>
            </w:pPr>
            <w:proofErr w:type="spellStart"/>
            <w:r w:rsidRPr="00646456">
              <w:t>Pengumpulan</w:t>
            </w:r>
            <w:proofErr w:type="spellEnd"/>
            <w:r w:rsidRPr="00646456">
              <w:t xml:space="preserve"> dan </w:t>
            </w:r>
            <w:proofErr w:type="spellStart"/>
            <w:r w:rsidRPr="00646456">
              <w:t>pengolahan</w:t>
            </w:r>
            <w:proofErr w:type="spellEnd"/>
            <w:r w:rsidRPr="00646456">
              <w:t xml:space="preserve"> data</w:t>
            </w:r>
          </w:p>
        </w:tc>
        <w:tc>
          <w:tcPr>
            <w:tcW w:w="336" w:type="dxa"/>
            <w:tcBorders>
              <w:top w:val="nil"/>
              <w:left w:val="nil"/>
              <w:bottom w:val="single" w:sz="4" w:space="0" w:color="auto"/>
              <w:right w:val="single" w:sz="4" w:space="0" w:color="auto"/>
            </w:tcBorders>
            <w:shd w:val="clear" w:color="auto" w:fill="auto"/>
            <w:noWrap/>
            <w:vAlign w:val="center"/>
            <w:hideMark/>
          </w:tcPr>
          <w:p w14:paraId="1FC1D5D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A35A1F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694AE5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0F23A3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B049A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06D8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E99384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71142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6C3F7CF7"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AA9F7A8" w14:textId="7221944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58EBF79" w14:textId="01CB5CA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0545DD3" w14:textId="249EFC5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A02B77" w14:textId="32F91E4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EB03678" w14:textId="44BD733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92662F4" w14:textId="3D997F8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AED772" w14:textId="131F94B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44112B97"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04483C" w14:textId="77777777" w:rsidR="00EA6234" w:rsidRPr="00646456" w:rsidRDefault="00EA6234" w:rsidP="00646456">
            <w:pPr>
              <w:pStyle w:val="onTable"/>
            </w:pPr>
            <w:r w:rsidRPr="00646456">
              <w:t>4</w:t>
            </w:r>
          </w:p>
        </w:tc>
        <w:tc>
          <w:tcPr>
            <w:tcW w:w="2717" w:type="dxa"/>
            <w:tcBorders>
              <w:top w:val="nil"/>
              <w:left w:val="nil"/>
              <w:bottom w:val="single" w:sz="4" w:space="0" w:color="auto"/>
              <w:right w:val="single" w:sz="4" w:space="0" w:color="auto"/>
            </w:tcBorders>
            <w:shd w:val="clear" w:color="auto" w:fill="auto"/>
            <w:vAlign w:val="center"/>
            <w:hideMark/>
          </w:tcPr>
          <w:p w14:paraId="7C540015" w14:textId="77777777" w:rsidR="00EA6234" w:rsidRPr="00646456" w:rsidRDefault="00EA6234" w:rsidP="00646456">
            <w:pPr>
              <w:pStyle w:val="onTable"/>
            </w:pPr>
            <w:r w:rsidRPr="00646456">
              <w:t>Pembangunan REST API</w:t>
            </w:r>
          </w:p>
        </w:tc>
        <w:tc>
          <w:tcPr>
            <w:tcW w:w="336" w:type="dxa"/>
            <w:tcBorders>
              <w:top w:val="nil"/>
              <w:left w:val="nil"/>
              <w:bottom w:val="single" w:sz="4" w:space="0" w:color="auto"/>
              <w:right w:val="single" w:sz="4" w:space="0" w:color="auto"/>
            </w:tcBorders>
            <w:shd w:val="clear" w:color="auto" w:fill="auto"/>
            <w:noWrap/>
            <w:vAlign w:val="center"/>
            <w:hideMark/>
          </w:tcPr>
          <w:p w14:paraId="3D9421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6C7163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EAB73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67A42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D10A41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273C3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E2E20C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AAD0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A65C0D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4CA33C89" w14:textId="0D42CB5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D564477" w14:textId="71ADC3D6"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8D43E6" w14:textId="0244490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372B104" w14:textId="2F879BD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FD8D7D" w14:textId="6E1B7C9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729E69A" w14:textId="1F507EC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D8074E3" w14:textId="1A0A7C55"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D5D5DDF" w14:textId="77777777" w:rsidTr="008F2251">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C214E6" w14:textId="77777777" w:rsidR="00EA6234" w:rsidRPr="00646456" w:rsidRDefault="00EA6234" w:rsidP="00646456">
            <w:pPr>
              <w:pStyle w:val="onTable"/>
            </w:pPr>
            <w:r w:rsidRPr="00646456">
              <w:t>5</w:t>
            </w:r>
          </w:p>
        </w:tc>
        <w:tc>
          <w:tcPr>
            <w:tcW w:w="2717" w:type="dxa"/>
            <w:tcBorders>
              <w:top w:val="nil"/>
              <w:left w:val="nil"/>
              <w:bottom w:val="single" w:sz="4" w:space="0" w:color="auto"/>
              <w:right w:val="single" w:sz="4" w:space="0" w:color="auto"/>
            </w:tcBorders>
            <w:shd w:val="clear" w:color="auto" w:fill="auto"/>
            <w:vAlign w:val="center"/>
            <w:hideMark/>
          </w:tcPr>
          <w:p w14:paraId="6DA89B9C" w14:textId="2D467854" w:rsidR="00EA6234" w:rsidRPr="00646456" w:rsidRDefault="00EA6234" w:rsidP="00646456">
            <w:pPr>
              <w:pStyle w:val="onTable"/>
            </w:pPr>
            <w:proofErr w:type="spellStart"/>
            <w:r w:rsidRPr="00646456">
              <w:t>Pemakaian</w:t>
            </w:r>
            <w:proofErr w:type="spellEnd"/>
            <w:r w:rsidRPr="00646456">
              <w:t xml:space="preserve"> REST API yang </w:t>
            </w:r>
            <w:proofErr w:type="spellStart"/>
            <w:r w:rsidRPr="00646456">
              <w:t>telah</w:t>
            </w:r>
            <w:proofErr w:type="spellEnd"/>
            <w:r w:rsidRPr="00646456">
              <w:t xml:space="preserve"> </w:t>
            </w:r>
            <w:proofErr w:type="spellStart"/>
            <w:r w:rsidRPr="00646456">
              <w:t>dibuat</w:t>
            </w:r>
            <w:proofErr w:type="spellEnd"/>
            <w:r w:rsidRPr="00646456">
              <w:t xml:space="preserve"> </w:t>
            </w:r>
            <w:proofErr w:type="spellStart"/>
            <w:r w:rsidRPr="00646456">
              <w:t>ke</w:t>
            </w:r>
            <w:proofErr w:type="spellEnd"/>
            <w:r w:rsidRPr="00646456">
              <w:t xml:space="preserve"> sandbox </w:t>
            </w:r>
            <w:r w:rsidR="00F24C63" w:rsidRPr="00646456">
              <w:t>Website</w:t>
            </w:r>
            <w:r w:rsidRPr="00646456">
              <w:t xml:space="preserve"> </w:t>
            </w:r>
            <w:proofErr w:type="spellStart"/>
            <w:r w:rsidRPr="00646456">
              <w:t>imaji</w:t>
            </w:r>
            <w:proofErr w:type="spellEnd"/>
            <w:r w:rsidRPr="00646456">
              <w:t xml:space="preserve"> </w:t>
            </w:r>
            <w:proofErr w:type="spellStart"/>
            <w:r w:rsidRPr="00646456">
              <w:t>sociopreneur</w:t>
            </w:r>
            <w:proofErr w:type="spellEnd"/>
          </w:p>
        </w:tc>
        <w:tc>
          <w:tcPr>
            <w:tcW w:w="336" w:type="dxa"/>
            <w:tcBorders>
              <w:top w:val="nil"/>
              <w:left w:val="nil"/>
              <w:bottom w:val="single" w:sz="4" w:space="0" w:color="auto"/>
              <w:right w:val="single" w:sz="4" w:space="0" w:color="auto"/>
            </w:tcBorders>
            <w:shd w:val="clear" w:color="auto" w:fill="auto"/>
            <w:noWrap/>
            <w:vAlign w:val="center"/>
            <w:hideMark/>
          </w:tcPr>
          <w:p w14:paraId="7866AAA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5ACBF2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F2EEF5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6A1068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A84DAD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5CC238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37AC49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7D4753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CA1F78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CA1DE91" w14:textId="568007E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8E4496D" w14:textId="323ED4C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8E1B1E3" w14:textId="10B2C28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57242C3" w14:textId="24E47DC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B77D888" w14:textId="121AB02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BA9AE6" w14:textId="28103DA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4D51398" w14:textId="0071C7F2"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9E86AC5"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1E721F0" w14:textId="77777777" w:rsidR="00EA6234" w:rsidRPr="00646456" w:rsidRDefault="00EA6234" w:rsidP="00646456">
            <w:pPr>
              <w:pStyle w:val="onTable"/>
            </w:pPr>
            <w:r w:rsidRPr="00646456">
              <w:t>6</w:t>
            </w:r>
          </w:p>
        </w:tc>
        <w:tc>
          <w:tcPr>
            <w:tcW w:w="2717" w:type="dxa"/>
            <w:tcBorders>
              <w:top w:val="nil"/>
              <w:left w:val="nil"/>
              <w:bottom w:val="single" w:sz="4" w:space="0" w:color="auto"/>
              <w:right w:val="single" w:sz="4" w:space="0" w:color="auto"/>
            </w:tcBorders>
            <w:shd w:val="clear" w:color="auto" w:fill="auto"/>
            <w:vAlign w:val="center"/>
            <w:hideMark/>
          </w:tcPr>
          <w:p w14:paraId="1B0D9349" w14:textId="77777777" w:rsidR="00EA6234" w:rsidRPr="00646456" w:rsidRDefault="00EA6234" w:rsidP="00646456">
            <w:pPr>
              <w:pStyle w:val="onTable"/>
            </w:pPr>
            <w:r w:rsidRPr="00646456">
              <w:t>Testing</w:t>
            </w:r>
          </w:p>
        </w:tc>
        <w:tc>
          <w:tcPr>
            <w:tcW w:w="336" w:type="dxa"/>
            <w:tcBorders>
              <w:top w:val="nil"/>
              <w:left w:val="nil"/>
              <w:bottom w:val="single" w:sz="4" w:space="0" w:color="auto"/>
              <w:right w:val="single" w:sz="4" w:space="0" w:color="auto"/>
            </w:tcBorders>
            <w:shd w:val="clear" w:color="auto" w:fill="auto"/>
            <w:noWrap/>
            <w:vAlign w:val="center"/>
            <w:hideMark/>
          </w:tcPr>
          <w:p w14:paraId="72D8199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75B481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3E9931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BBBE8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78A1D1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88AA41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9C6E58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0ECC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76740C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000000" w:fill="D0CECE"/>
            <w:noWrap/>
            <w:vAlign w:val="center"/>
          </w:tcPr>
          <w:p w14:paraId="0F2C6FD4" w14:textId="08BBD1F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CADC93" w14:textId="2F76377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F7CD4F6" w14:textId="34DD69D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302A7E1" w14:textId="28A60D5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7EF134A" w14:textId="523A7B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C3F2B2" w14:textId="3C743C4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D427752" w14:textId="6CBA26ED"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0FE7ACE"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454C336" w14:textId="77777777" w:rsidR="00EA6234" w:rsidRPr="00646456" w:rsidRDefault="00EA6234" w:rsidP="00646456">
            <w:pPr>
              <w:pStyle w:val="onTable"/>
            </w:pPr>
            <w:r w:rsidRPr="00646456">
              <w:t>7</w:t>
            </w:r>
          </w:p>
        </w:tc>
        <w:tc>
          <w:tcPr>
            <w:tcW w:w="2717" w:type="dxa"/>
            <w:tcBorders>
              <w:top w:val="nil"/>
              <w:left w:val="nil"/>
              <w:bottom w:val="single" w:sz="4" w:space="0" w:color="auto"/>
              <w:right w:val="single" w:sz="4" w:space="0" w:color="auto"/>
            </w:tcBorders>
            <w:shd w:val="clear" w:color="auto" w:fill="auto"/>
            <w:vAlign w:val="center"/>
            <w:hideMark/>
          </w:tcPr>
          <w:p w14:paraId="32D1B893" w14:textId="77777777" w:rsidR="00EA6234" w:rsidRPr="00646456" w:rsidRDefault="00EA6234" w:rsidP="00646456">
            <w:pPr>
              <w:pStyle w:val="onTable"/>
            </w:pPr>
            <w:r w:rsidRPr="00646456">
              <w:t xml:space="preserve">Hasil dan kesimpulan </w:t>
            </w:r>
          </w:p>
        </w:tc>
        <w:tc>
          <w:tcPr>
            <w:tcW w:w="336" w:type="dxa"/>
            <w:tcBorders>
              <w:top w:val="nil"/>
              <w:left w:val="nil"/>
              <w:bottom w:val="single" w:sz="4" w:space="0" w:color="auto"/>
              <w:right w:val="single" w:sz="4" w:space="0" w:color="auto"/>
            </w:tcBorders>
            <w:shd w:val="clear" w:color="auto" w:fill="auto"/>
            <w:noWrap/>
            <w:vAlign w:val="center"/>
            <w:hideMark/>
          </w:tcPr>
          <w:p w14:paraId="32A29D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384A0E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21E22E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92DAEF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9F0D2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C88AE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086866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DE20B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B9AC2E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0B342CBB" w14:textId="2873525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6BA4AB5E" w14:textId="653A307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274F2026" w14:textId="2D335C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19113F8" w14:textId="3BF775E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5B7D37B" w14:textId="40E568E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838ECFB" w14:textId="18C7B7D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AE7FDC1" w14:textId="055B408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19038F74"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DB9F253" w14:textId="77777777" w:rsidR="00EA6234" w:rsidRPr="00646456" w:rsidRDefault="00EA6234" w:rsidP="00646456">
            <w:pPr>
              <w:pStyle w:val="onTable"/>
            </w:pPr>
            <w:r w:rsidRPr="00646456">
              <w:t>8</w:t>
            </w:r>
          </w:p>
        </w:tc>
        <w:tc>
          <w:tcPr>
            <w:tcW w:w="2717" w:type="dxa"/>
            <w:tcBorders>
              <w:top w:val="nil"/>
              <w:left w:val="nil"/>
              <w:bottom w:val="single" w:sz="4" w:space="0" w:color="auto"/>
              <w:right w:val="single" w:sz="4" w:space="0" w:color="auto"/>
            </w:tcBorders>
            <w:shd w:val="clear" w:color="auto" w:fill="auto"/>
            <w:vAlign w:val="center"/>
            <w:hideMark/>
          </w:tcPr>
          <w:p w14:paraId="21922A8E" w14:textId="77777777" w:rsidR="00EA6234" w:rsidRPr="00646456" w:rsidRDefault="00EA6234" w:rsidP="00646456">
            <w:pPr>
              <w:pStyle w:val="onTable"/>
            </w:pPr>
            <w:r w:rsidRPr="00646456">
              <w:t>Penulisan laporan skripsi</w:t>
            </w:r>
          </w:p>
        </w:tc>
        <w:tc>
          <w:tcPr>
            <w:tcW w:w="336" w:type="dxa"/>
            <w:tcBorders>
              <w:top w:val="nil"/>
              <w:left w:val="nil"/>
              <w:bottom w:val="single" w:sz="4" w:space="0" w:color="auto"/>
              <w:right w:val="single" w:sz="4" w:space="0" w:color="auto"/>
            </w:tcBorders>
            <w:shd w:val="clear" w:color="auto" w:fill="auto"/>
            <w:noWrap/>
            <w:vAlign w:val="center"/>
            <w:hideMark/>
          </w:tcPr>
          <w:p w14:paraId="7F7744B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D93934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1867F4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FCDE1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54686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935E54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3A98E9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ACF05E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213ADE"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7CDC1DFA" w14:textId="6B2AAA5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376FD07" w14:textId="0461F81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6D5BD1A" w14:textId="2676B8A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70C453D4" w14:textId="5BBF7E6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D0CD80" w14:textId="5B86C1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0368671E" w14:textId="7F6EDFA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5748A58A" w14:textId="1F724FDF" w:rsidR="00EA6234" w:rsidRPr="00EA6234" w:rsidRDefault="00EA6234" w:rsidP="00EA6234">
            <w:pPr>
              <w:spacing w:line="240" w:lineRule="auto"/>
              <w:jc w:val="center"/>
              <w:rPr>
                <w:rFonts w:eastAsia="Times New Roman" w:cs="Times New Roman"/>
                <w:color w:val="000000"/>
                <w:szCs w:val="24"/>
                <w:lang w:eastAsia="id-ID"/>
              </w:rPr>
            </w:pPr>
          </w:p>
        </w:tc>
      </w:tr>
    </w:tbl>
    <w:p w14:paraId="602DEFE0" w14:textId="508BB80A" w:rsidR="00754DB2" w:rsidRPr="004F03A4" w:rsidRDefault="00754DB2" w:rsidP="00CE56D8">
      <w:pPr>
        <w:pStyle w:val="Paragraf1"/>
        <w:ind w:left="0" w:firstLine="0"/>
        <w:rPr>
          <w:lang w:eastAsia="id-ID"/>
        </w:rPr>
      </w:pPr>
      <w:r>
        <w:br w:type="page"/>
      </w:r>
    </w:p>
    <w:p w14:paraId="39577A55" w14:textId="4E240F46" w:rsidR="00754DB2" w:rsidRPr="00404792" w:rsidRDefault="00754DB2" w:rsidP="00404792">
      <w:pPr>
        <w:pStyle w:val="Heading1"/>
      </w:pPr>
      <w:bookmarkStart w:id="50" w:name="_Toc70973698"/>
      <w:r w:rsidRPr="00404792">
        <w:lastRenderedPageBreak/>
        <w:t>Daftar Pustaka</w:t>
      </w:r>
      <w:bookmarkEnd w:id="50"/>
    </w:p>
    <w:p w14:paraId="586AC120" w14:textId="77777777" w:rsidR="00754DB2" w:rsidRPr="00754DB2" w:rsidRDefault="00754DB2" w:rsidP="00754DB2">
      <w:pPr>
        <w:rPr>
          <w:lang w:val="en-US"/>
        </w:rPr>
      </w:pPr>
    </w:p>
    <w:p w14:paraId="698BB2A0" w14:textId="3952A4AE" w:rsidR="00A040AC" w:rsidRPr="00A040AC" w:rsidRDefault="00572EE6" w:rsidP="00A040AC">
      <w:pPr>
        <w:widowControl w:val="0"/>
        <w:autoSpaceDE w:val="0"/>
        <w:autoSpaceDN w:val="0"/>
        <w:adjustRightInd w:val="0"/>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A040AC" w:rsidRPr="00A040AC">
        <w:rPr>
          <w:rFonts w:cs="Times New Roman"/>
          <w:noProof/>
          <w:szCs w:val="24"/>
        </w:rPr>
        <w:t xml:space="preserve">Eris, Mawardi, V. C., &amp; Pragantha, J. (2017). PENERAPAN ALGORITMA TEXTRANK UNTUK AUTOMATIC SUMMARIZATION PADA DOKUMEN BERBAHASA INDONESIA. </w:t>
      </w:r>
      <w:r w:rsidR="00A040AC" w:rsidRPr="00A040AC">
        <w:rPr>
          <w:rFonts w:cs="Times New Roman"/>
          <w:i/>
          <w:iCs/>
          <w:noProof/>
          <w:szCs w:val="24"/>
        </w:rPr>
        <w:t>Jurnal Ilmu Teknik Dan Komputer</w:t>
      </w:r>
      <w:r w:rsidR="00A040AC" w:rsidRPr="00A040AC">
        <w:rPr>
          <w:rFonts w:cs="Times New Roman"/>
          <w:noProof/>
          <w:szCs w:val="24"/>
        </w:rPr>
        <w:t xml:space="preserve">, </w:t>
      </w:r>
      <w:r w:rsidR="00A040AC" w:rsidRPr="00A040AC">
        <w:rPr>
          <w:rFonts w:cs="Times New Roman"/>
          <w:i/>
          <w:iCs/>
          <w:noProof/>
          <w:szCs w:val="24"/>
        </w:rPr>
        <w:t>1</w:t>
      </w:r>
      <w:r w:rsidR="00A040AC" w:rsidRPr="00A040AC">
        <w:rPr>
          <w:rFonts w:cs="Times New Roman"/>
          <w:noProof/>
          <w:szCs w:val="24"/>
        </w:rPr>
        <w:t>(1), 71–78. https://publikasi.mercubuana.ac.id</w:t>
      </w:r>
    </w:p>
    <w:p w14:paraId="2F50A5C1"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Forestiero, A., &amp; Papuzzo, G. (2020). Natural language processing approach for distributed health data management. </w:t>
      </w:r>
      <w:r w:rsidRPr="00A040AC">
        <w:rPr>
          <w:rFonts w:cs="Times New Roman"/>
          <w:i/>
          <w:iCs/>
          <w:noProof/>
          <w:szCs w:val="24"/>
        </w:rPr>
        <w:t>Proceedings - 2020 28th Euromicro International Conference on Parallel, Distributed and Network-Based Processing, PDP 2020</w:t>
      </w:r>
      <w:r w:rsidRPr="00A040AC">
        <w:rPr>
          <w:rFonts w:cs="Times New Roman"/>
          <w:noProof/>
          <w:szCs w:val="24"/>
        </w:rPr>
        <w:t>, 360–363. https://doi.org/10.1109/PDP50117.2020.00061</w:t>
      </w:r>
    </w:p>
    <w:p w14:paraId="43F399BB"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Kaban, P. (2019). </w:t>
      </w:r>
      <w:r w:rsidRPr="00A040AC">
        <w:rPr>
          <w:rFonts w:cs="Times New Roman"/>
          <w:i/>
          <w:iCs/>
          <w:noProof/>
          <w:szCs w:val="24"/>
        </w:rPr>
        <w:t>POS-Tagging Bahasa Indonesia dengan Flair NLP</w:t>
      </w:r>
      <w:r w:rsidRPr="00A040AC">
        <w:rPr>
          <w:rFonts w:cs="Times New Roman"/>
          <w:noProof/>
          <w:szCs w:val="24"/>
        </w:rPr>
        <w:t>. Medium. https://puspitakaban.medium.com/pos-tagging-bahasa-indonesia-dengan-flair-nlp-c12e45542860</w:t>
      </w:r>
    </w:p>
    <w:p w14:paraId="735D72BF"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Kemdikbud. (2016). </w:t>
      </w:r>
      <w:r w:rsidRPr="00A040AC">
        <w:rPr>
          <w:rFonts w:cs="Times New Roman"/>
          <w:i/>
          <w:iCs/>
          <w:noProof/>
          <w:szCs w:val="24"/>
        </w:rPr>
        <w:t>Kamus Besar Bahasa Indonesia (KBBI)</w:t>
      </w:r>
      <w:r w:rsidRPr="00A040AC">
        <w:rPr>
          <w:rFonts w:cs="Times New Roman"/>
          <w:noProof/>
          <w:szCs w:val="24"/>
        </w:rPr>
        <w:t>. Kementerian Pendidikan Dan Kebudayaan Republik Indonesia. https://kbbi.kemdikbud.go.id/</w:t>
      </w:r>
    </w:p>
    <w:p w14:paraId="63080517"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Mihalcea, R., &amp; Tarau, P. (2004). TextRank : Bringing Order into Texts. </w:t>
      </w:r>
      <w:r w:rsidRPr="00A040AC">
        <w:rPr>
          <w:rFonts w:cs="Times New Roman"/>
          <w:i/>
          <w:iCs/>
          <w:noProof/>
          <w:szCs w:val="24"/>
        </w:rPr>
        <w:t>ResearchGate - Conference Paper July 2004</w:t>
      </w:r>
      <w:r w:rsidRPr="00A040AC">
        <w:rPr>
          <w:rFonts w:cs="Times New Roman"/>
          <w:noProof/>
          <w:szCs w:val="24"/>
        </w:rPr>
        <w:t xml:space="preserve">, </w:t>
      </w:r>
      <w:r w:rsidRPr="00A040AC">
        <w:rPr>
          <w:rFonts w:cs="Times New Roman"/>
          <w:i/>
          <w:iCs/>
          <w:noProof/>
          <w:szCs w:val="24"/>
        </w:rPr>
        <w:t>May 2014</w:t>
      </w:r>
      <w:r w:rsidRPr="00A040AC">
        <w:rPr>
          <w:rFonts w:cs="Times New Roman"/>
          <w:noProof/>
          <w:szCs w:val="24"/>
        </w:rPr>
        <w:t>.</w:t>
      </w:r>
    </w:p>
    <w:p w14:paraId="45B83F5D"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Muttaqin, F. A., &amp; Bachtiar, A. M. (2016). Implementasi Teks Mining Pada Aplikasi Pengawasanpenggunaan Internet Anak “Dodo Kids Browser.” </w:t>
      </w:r>
      <w:r w:rsidRPr="00A040AC">
        <w:rPr>
          <w:rFonts w:cs="Times New Roman"/>
          <w:i/>
          <w:iCs/>
          <w:noProof/>
          <w:szCs w:val="24"/>
        </w:rPr>
        <w:t>Jurnal Ilmiah Komputer Dan Informatika</w:t>
      </w:r>
      <w:r w:rsidRPr="00A040AC">
        <w:rPr>
          <w:rFonts w:cs="Times New Roman"/>
          <w:noProof/>
          <w:szCs w:val="24"/>
        </w:rPr>
        <w:t>.</w:t>
      </w:r>
    </w:p>
    <w:p w14:paraId="48639DDD"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Najjichah, H., Syukur, A., &amp; Subagyo, H. (2019). Pengaruh Text Preprocessing Dan Kombinasinya Pada Peringkas Dokumen Otomatis Teks Berbahasa Indonesia. </w:t>
      </w:r>
      <w:r w:rsidRPr="00A040AC">
        <w:rPr>
          <w:rFonts w:cs="Times New Roman"/>
          <w:i/>
          <w:iCs/>
          <w:noProof/>
          <w:szCs w:val="24"/>
        </w:rPr>
        <w:t>Jurnal Teknologi Informasi</w:t>
      </w:r>
      <w:r w:rsidRPr="00A040AC">
        <w:rPr>
          <w:rFonts w:cs="Times New Roman"/>
          <w:noProof/>
          <w:szCs w:val="24"/>
        </w:rPr>
        <w:t xml:space="preserve">, </w:t>
      </w:r>
      <w:r w:rsidRPr="00A040AC">
        <w:rPr>
          <w:rFonts w:cs="Times New Roman"/>
          <w:i/>
          <w:iCs/>
          <w:noProof/>
          <w:szCs w:val="24"/>
        </w:rPr>
        <w:t>15</w:t>
      </w:r>
      <w:r w:rsidRPr="00A040AC">
        <w:rPr>
          <w:rFonts w:cs="Times New Roman"/>
          <w:noProof/>
          <w:szCs w:val="24"/>
        </w:rPr>
        <w:t>(1), 1–11.</w:t>
      </w:r>
    </w:p>
    <w:p w14:paraId="30AC0146"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Qingyun, Z., Yuansheng, F., Zhenlei, S., &amp; Wanli, Z. (2020). Keyword Extraction Method for Complex Nodes Based on TextRank Algorithm. </w:t>
      </w:r>
      <w:r w:rsidRPr="00A040AC">
        <w:rPr>
          <w:rFonts w:cs="Times New Roman"/>
          <w:i/>
          <w:iCs/>
          <w:noProof/>
          <w:szCs w:val="24"/>
        </w:rPr>
        <w:t>Proceedings - 2020 International Conference on Computer Engineering and Application, ICCEA 2020</w:t>
      </w:r>
      <w:r w:rsidRPr="00A040AC">
        <w:rPr>
          <w:rFonts w:cs="Times New Roman"/>
          <w:noProof/>
          <w:szCs w:val="24"/>
        </w:rPr>
        <w:t>, 359–363. https://doi.org/10.1109/ICCEA50009.2020.00084</w:t>
      </w:r>
    </w:p>
    <w:p w14:paraId="51B9BA0A"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Reitz, J. M. (2020). </w:t>
      </w:r>
      <w:r w:rsidRPr="00A040AC">
        <w:rPr>
          <w:rFonts w:cs="Times New Roman"/>
          <w:i/>
          <w:iCs/>
          <w:noProof/>
          <w:szCs w:val="24"/>
        </w:rPr>
        <w:t>Online Dictionary for Library and Information Science</w:t>
      </w:r>
      <w:r w:rsidRPr="00A040AC">
        <w:rPr>
          <w:rFonts w:cs="Times New Roman"/>
          <w:noProof/>
          <w:szCs w:val="24"/>
        </w:rPr>
        <w:t>. ABC-CLIO, LLC. http://www.abc-clio.com/ODLIS/</w:t>
      </w:r>
    </w:p>
    <w:p w14:paraId="5D22E2C7"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lastRenderedPageBreak/>
        <w:t xml:space="preserve">Suhartono, D. (2019). </w:t>
      </w:r>
      <w:r w:rsidRPr="00A040AC">
        <w:rPr>
          <w:rFonts w:cs="Times New Roman"/>
          <w:i/>
          <w:iCs/>
          <w:noProof/>
          <w:szCs w:val="24"/>
        </w:rPr>
        <w:t>Part of speech tagging</w:t>
      </w:r>
      <w:r w:rsidRPr="00A040AC">
        <w:rPr>
          <w:rFonts w:cs="Times New Roman"/>
          <w:noProof/>
          <w:szCs w:val="24"/>
        </w:rPr>
        <w:t>. Binus. https://socs.binus.ac.id/2019/12/31/part-of-speech-tagging/</w:t>
      </w:r>
    </w:p>
    <w:p w14:paraId="1E62E1A2" w14:textId="77777777" w:rsidR="00A040AC" w:rsidRPr="00A040AC" w:rsidRDefault="00A040AC" w:rsidP="00A040AC">
      <w:pPr>
        <w:widowControl w:val="0"/>
        <w:autoSpaceDE w:val="0"/>
        <w:autoSpaceDN w:val="0"/>
        <w:adjustRightInd w:val="0"/>
        <w:ind w:left="480" w:hanging="480"/>
        <w:rPr>
          <w:rFonts w:cs="Times New Roman"/>
          <w:noProof/>
          <w:szCs w:val="24"/>
        </w:rPr>
      </w:pPr>
      <w:r w:rsidRPr="00A040AC">
        <w:rPr>
          <w:rFonts w:cs="Times New Roman"/>
          <w:noProof/>
          <w:szCs w:val="24"/>
        </w:rPr>
        <w:t xml:space="preserve">Wangsanegara, N. K., &amp; Subaeki, B. (2015). Implementasi Natural Language Processing Dalam Pengukuran Ketepatan Ejaan Yang Disempurnakan (Eyd) Pada Abstrak Skripsi Menggunakan Algoritma Fuzzy Logic. </w:t>
      </w:r>
      <w:r w:rsidRPr="00A040AC">
        <w:rPr>
          <w:rFonts w:cs="Times New Roman"/>
          <w:i/>
          <w:iCs/>
          <w:noProof/>
          <w:szCs w:val="24"/>
        </w:rPr>
        <w:t>Jurnal Teknik Informatika</w:t>
      </w:r>
      <w:r w:rsidRPr="00A040AC">
        <w:rPr>
          <w:rFonts w:cs="Times New Roman"/>
          <w:noProof/>
          <w:szCs w:val="24"/>
        </w:rPr>
        <w:t xml:space="preserve">, </w:t>
      </w:r>
      <w:r w:rsidRPr="00A040AC">
        <w:rPr>
          <w:rFonts w:cs="Times New Roman"/>
          <w:i/>
          <w:iCs/>
          <w:noProof/>
          <w:szCs w:val="24"/>
        </w:rPr>
        <w:t>8</w:t>
      </w:r>
      <w:r w:rsidRPr="00A040AC">
        <w:rPr>
          <w:rFonts w:cs="Times New Roman"/>
          <w:noProof/>
          <w:szCs w:val="24"/>
        </w:rPr>
        <w:t>(2). https://doi.org/10.15408/jti.v8i2.3185</w:t>
      </w:r>
    </w:p>
    <w:p w14:paraId="5276C88F" w14:textId="77777777" w:rsidR="00A040AC" w:rsidRPr="00A040AC" w:rsidRDefault="00A040AC" w:rsidP="00A040AC">
      <w:pPr>
        <w:widowControl w:val="0"/>
        <w:autoSpaceDE w:val="0"/>
        <w:autoSpaceDN w:val="0"/>
        <w:adjustRightInd w:val="0"/>
        <w:ind w:left="480" w:hanging="480"/>
        <w:rPr>
          <w:rFonts w:cs="Times New Roman"/>
          <w:noProof/>
        </w:rPr>
      </w:pPr>
      <w:r w:rsidRPr="00A040AC">
        <w:rPr>
          <w:rFonts w:cs="Times New Roman"/>
          <w:noProof/>
          <w:szCs w:val="24"/>
        </w:rPr>
        <w:t xml:space="preserve">Wongchaisuwat, P. (2019). Automatic Keyword Extraction Using TextRank. </w:t>
      </w:r>
      <w:r w:rsidRPr="00A040AC">
        <w:rPr>
          <w:rFonts w:cs="Times New Roman"/>
          <w:i/>
          <w:iCs/>
          <w:noProof/>
          <w:szCs w:val="24"/>
        </w:rPr>
        <w:t>2019 IEEE 6th International Conference on Industrial Engineering and Applications, ICIEA 2019</w:t>
      </w:r>
      <w:r w:rsidRPr="00A040AC">
        <w:rPr>
          <w:rFonts w:cs="Times New Roman"/>
          <w:noProof/>
          <w:szCs w:val="24"/>
        </w:rPr>
        <w:t>, 377–381. https://doi.org/10.1109/IEA.2019.8714976</w:t>
      </w:r>
    </w:p>
    <w:p w14:paraId="2D53A607" w14:textId="0D3F67A5" w:rsidR="0022779E" w:rsidRPr="0022779E" w:rsidRDefault="00572EE6" w:rsidP="0022779E">
      <w:pPr>
        <w:rPr>
          <w:lang w:val="en-US"/>
        </w:rPr>
      </w:pPr>
      <w:r>
        <w:rPr>
          <w:lang w:val="en-US"/>
        </w:rPr>
        <w:fldChar w:fldCharType="end"/>
      </w:r>
    </w:p>
    <w:sectPr w:rsidR="0022779E" w:rsidRPr="0022779E" w:rsidSect="003A43ED">
      <w:type w:val="continuous"/>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AD6A" w14:textId="77777777" w:rsidR="00F66E35" w:rsidRDefault="00F66E35" w:rsidP="006861E9">
      <w:pPr>
        <w:spacing w:line="240" w:lineRule="auto"/>
      </w:pPr>
      <w:r>
        <w:separator/>
      </w:r>
    </w:p>
  </w:endnote>
  <w:endnote w:type="continuationSeparator" w:id="0">
    <w:p w14:paraId="28A61930" w14:textId="77777777" w:rsidR="00F66E35" w:rsidRDefault="00F66E35" w:rsidP="0068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053846"/>
      <w:docPartObj>
        <w:docPartGallery w:val="Page Numbers (Bottom of Page)"/>
        <w:docPartUnique/>
      </w:docPartObj>
    </w:sdtPr>
    <w:sdtEndPr/>
    <w:sdtContent>
      <w:p w14:paraId="0D9F6A77" w14:textId="776B4CF5" w:rsidR="00C81F3A" w:rsidRDefault="00C81F3A">
        <w:pPr>
          <w:pStyle w:val="Footer"/>
          <w:jc w:val="right"/>
        </w:pPr>
        <w:r>
          <w:fldChar w:fldCharType="begin"/>
        </w:r>
        <w:r>
          <w:instrText>PAGE   \* MERGEFORMAT</w:instrText>
        </w:r>
        <w:r>
          <w:fldChar w:fldCharType="separate"/>
        </w:r>
        <w:r>
          <w:t>2</w:t>
        </w:r>
        <w:r>
          <w:fldChar w:fldCharType="end"/>
        </w:r>
      </w:p>
    </w:sdtContent>
  </w:sdt>
  <w:p w14:paraId="1871C396" w14:textId="77777777" w:rsidR="00C81F3A" w:rsidRDefault="00C8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FB68C" w14:textId="77777777" w:rsidR="00F66E35" w:rsidRDefault="00F66E35" w:rsidP="006861E9">
      <w:pPr>
        <w:spacing w:line="240" w:lineRule="auto"/>
      </w:pPr>
      <w:r>
        <w:separator/>
      </w:r>
    </w:p>
  </w:footnote>
  <w:footnote w:type="continuationSeparator" w:id="0">
    <w:p w14:paraId="3CA3A576" w14:textId="77777777" w:rsidR="00F66E35" w:rsidRDefault="00F66E35" w:rsidP="00686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2141"/>
    <w:multiLevelType w:val="multilevel"/>
    <w:tmpl w:val="8DDE1294"/>
    <w:lvl w:ilvl="0">
      <w:start w:val="1"/>
      <w:numFmt w:val="decimal"/>
      <w:lvlText w:val="%1."/>
      <w:lvlJc w:val="left"/>
      <w:pPr>
        <w:ind w:left="2138" w:hanging="360"/>
      </w:pPr>
      <w:rPr>
        <w:i w:val="0"/>
      </w:rPr>
    </w:lvl>
    <w:lvl w:ilvl="1">
      <w:start w:val="3"/>
      <w:numFmt w:val="decimal"/>
      <w:isLgl/>
      <w:lvlText w:val="%1.%2"/>
      <w:lvlJc w:val="left"/>
      <w:pPr>
        <w:ind w:left="2449" w:hanging="480"/>
      </w:pPr>
      <w:rPr>
        <w:rFonts w:ascii="Times New Roman" w:hAnsi="Times New Roman" w:cs="Times New Roman" w:hint="default"/>
        <w:b/>
        <w:sz w:val="24"/>
      </w:rPr>
    </w:lvl>
    <w:lvl w:ilvl="2">
      <w:start w:val="1"/>
      <w:numFmt w:val="decimal"/>
      <w:isLgl/>
      <w:lvlText w:val="%1.%2.%3"/>
      <w:lvlJc w:val="left"/>
      <w:pPr>
        <w:ind w:left="2880" w:hanging="720"/>
      </w:pPr>
      <w:rPr>
        <w:rFonts w:ascii="Times New Roman" w:hAnsi="Times New Roman" w:cs="Times New Roman" w:hint="default"/>
        <w:b/>
        <w:i w:val="0"/>
        <w:sz w:val="24"/>
        <w:u w:val="none"/>
      </w:rPr>
    </w:lvl>
    <w:lvl w:ilvl="3">
      <w:start w:val="1"/>
      <w:numFmt w:val="decimal"/>
      <w:isLgl/>
      <w:lvlText w:val="%1.%2.%3.%4"/>
      <w:lvlJc w:val="left"/>
      <w:pPr>
        <w:ind w:left="3071" w:hanging="720"/>
      </w:pPr>
      <w:rPr>
        <w:rFonts w:ascii="Times New Roman" w:hAnsi="Times New Roman" w:cs="Times New Roman" w:hint="default"/>
        <w:b/>
        <w:sz w:val="24"/>
      </w:rPr>
    </w:lvl>
    <w:lvl w:ilvl="4">
      <w:start w:val="1"/>
      <w:numFmt w:val="decimal"/>
      <w:isLgl/>
      <w:lvlText w:val="%1.%2.%3.%4.%5"/>
      <w:lvlJc w:val="left"/>
      <w:pPr>
        <w:ind w:left="3622" w:hanging="1080"/>
      </w:pPr>
      <w:rPr>
        <w:rFonts w:ascii="Times New Roman" w:hAnsi="Times New Roman" w:cs="Times New Roman" w:hint="default"/>
        <w:b/>
        <w:sz w:val="24"/>
      </w:rPr>
    </w:lvl>
    <w:lvl w:ilvl="5">
      <w:start w:val="1"/>
      <w:numFmt w:val="decimal"/>
      <w:isLgl/>
      <w:lvlText w:val="%1.%2.%3.%4.%5.%6"/>
      <w:lvlJc w:val="left"/>
      <w:pPr>
        <w:ind w:left="3813" w:hanging="1080"/>
      </w:pPr>
      <w:rPr>
        <w:rFonts w:ascii="Times New Roman" w:hAnsi="Times New Roman" w:cs="Times New Roman" w:hint="default"/>
        <w:b/>
        <w:sz w:val="24"/>
      </w:rPr>
    </w:lvl>
    <w:lvl w:ilvl="6">
      <w:start w:val="1"/>
      <w:numFmt w:val="decimal"/>
      <w:isLgl/>
      <w:lvlText w:val="%1.%2.%3.%4.%5.%6.%7"/>
      <w:lvlJc w:val="left"/>
      <w:pPr>
        <w:ind w:left="4364" w:hanging="1440"/>
      </w:pPr>
      <w:rPr>
        <w:rFonts w:ascii="Times New Roman" w:hAnsi="Times New Roman" w:cs="Times New Roman" w:hint="default"/>
        <w:b/>
        <w:sz w:val="24"/>
      </w:rPr>
    </w:lvl>
    <w:lvl w:ilvl="7">
      <w:start w:val="1"/>
      <w:numFmt w:val="decimal"/>
      <w:isLgl/>
      <w:lvlText w:val="%1.%2.%3.%4.%5.%6.%7.%8"/>
      <w:lvlJc w:val="left"/>
      <w:pPr>
        <w:ind w:left="4555" w:hanging="1440"/>
      </w:pPr>
      <w:rPr>
        <w:rFonts w:ascii="Times New Roman" w:hAnsi="Times New Roman" w:cs="Times New Roman" w:hint="default"/>
        <w:b/>
        <w:sz w:val="24"/>
      </w:rPr>
    </w:lvl>
    <w:lvl w:ilvl="8">
      <w:start w:val="1"/>
      <w:numFmt w:val="decimal"/>
      <w:isLgl/>
      <w:lvlText w:val="%1.%2.%3.%4.%5.%6.%7.%8.%9"/>
      <w:lvlJc w:val="left"/>
      <w:pPr>
        <w:ind w:left="5106" w:hanging="1800"/>
      </w:pPr>
      <w:rPr>
        <w:rFonts w:ascii="Times New Roman" w:hAnsi="Times New Roman" w:cs="Times New Roman" w:hint="default"/>
        <w:b/>
        <w:sz w:val="24"/>
      </w:rPr>
    </w:lvl>
  </w:abstractNum>
  <w:abstractNum w:abstractNumId="1" w15:restartNumberingAfterBreak="0">
    <w:nsid w:val="05153889"/>
    <w:multiLevelType w:val="hybridMultilevel"/>
    <w:tmpl w:val="F5EAC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F27F33"/>
    <w:multiLevelType w:val="multilevel"/>
    <w:tmpl w:val="136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D69"/>
    <w:multiLevelType w:val="hybridMultilevel"/>
    <w:tmpl w:val="9AB21B1A"/>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A770033"/>
    <w:multiLevelType w:val="multilevel"/>
    <w:tmpl w:val="9DC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F2676"/>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6" w15:restartNumberingAfterBreak="0">
    <w:nsid w:val="2AD85667"/>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79606D"/>
    <w:multiLevelType w:val="hybridMultilevel"/>
    <w:tmpl w:val="F76E01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F9B568D"/>
    <w:multiLevelType w:val="multilevel"/>
    <w:tmpl w:val="517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37435"/>
    <w:multiLevelType w:val="hybridMultilevel"/>
    <w:tmpl w:val="9C282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CC1A15"/>
    <w:multiLevelType w:val="hybridMultilevel"/>
    <w:tmpl w:val="B5B8F4A2"/>
    <w:lvl w:ilvl="0" w:tplc="F1D2B6C2">
      <w:start w:val="1"/>
      <w:numFmt w:val="upperRoman"/>
      <w:lvlText w:val="%1."/>
      <w:lvlJc w:val="left"/>
      <w:pPr>
        <w:ind w:left="1429" w:hanging="72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5A640A64"/>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2" w15:restartNumberingAfterBreak="0">
    <w:nsid w:val="5C8D4FF8"/>
    <w:multiLevelType w:val="hybridMultilevel"/>
    <w:tmpl w:val="7A0C9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15B8E"/>
    <w:multiLevelType w:val="multilevel"/>
    <w:tmpl w:val="571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0E01"/>
    <w:multiLevelType w:val="hybridMultilevel"/>
    <w:tmpl w:val="62F60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05E263D"/>
    <w:multiLevelType w:val="hybridMultilevel"/>
    <w:tmpl w:val="67A0DF20"/>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6" w15:restartNumberingAfterBreak="0">
    <w:nsid w:val="7E42060F"/>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14"/>
  </w:num>
  <w:num w:numId="6">
    <w:abstractNumId w:val="6"/>
  </w:num>
  <w:num w:numId="7">
    <w:abstractNumId w:val="9"/>
  </w:num>
  <w:num w:numId="8">
    <w:abstractNumId w:val="16"/>
  </w:num>
  <w:num w:numId="9">
    <w:abstractNumId w:val="13"/>
  </w:num>
  <w:num w:numId="10">
    <w:abstractNumId w:val="7"/>
  </w:num>
  <w:num w:numId="11">
    <w:abstractNumId w:val="12"/>
  </w:num>
  <w:num w:numId="12">
    <w:abstractNumId w:val="3"/>
  </w:num>
  <w:num w:numId="13">
    <w:abstractNumId w:val="15"/>
  </w:num>
  <w:num w:numId="14">
    <w:abstractNumId w:val="10"/>
  </w:num>
  <w:num w:numId="15">
    <w:abstractNumId w:val="5"/>
  </w:num>
  <w:num w:numId="16">
    <w:abstractNumId w:val="11"/>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hmad Maududie">
    <w15:presenceInfo w15:providerId="Windows Live" w15:userId="b0828cd6a1827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2"/>
    <w:rsid w:val="00006D0C"/>
    <w:rsid w:val="000265EB"/>
    <w:rsid w:val="000647F8"/>
    <w:rsid w:val="0007344D"/>
    <w:rsid w:val="0008471B"/>
    <w:rsid w:val="000A3A04"/>
    <w:rsid w:val="000A4E69"/>
    <w:rsid w:val="000E64DA"/>
    <w:rsid w:val="0012641A"/>
    <w:rsid w:val="00146FEF"/>
    <w:rsid w:val="00147853"/>
    <w:rsid w:val="00156E1C"/>
    <w:rsid w:val="001652C4"/>
    <w:rsid w:val="001B2319"/>
    <w:rsid w:val="001D0035"/>
    <w:rsid w:val="001D7D59"/>
    <w:rsid w:val="002003BB"/>
    <w:rsid w:val="002028C6"/>
    <w:rsid w:val="00216EBA"/>
    <w:rsid w:val="0022779E"/>
    <w:rsid w:val="00245CF9"/>
    <w:rsid w:val="002775FF"/>
    <w:rsid w:val="002912AE"/>
    <w:rsid w:val="00297698"/>
    <w:rsid w:val="002C3506"/>
    <w:rsid w:val="002D6830"/>
    <w:rsid w:val="002E3B7C"/>
    <w:rsid w:val="003611E0"/>
    <w:rsid w:val="00391CBC"/>
    <w:rsid w:val="00393F95"/>
    <w:rsid w:val="003A43ED"/>
    <w:rsid w:val="003A4E78"/>
    <w:rsid w:val="003B108D"/>
    <w:rsid w:val="00404792"/>
    <w:rsid w:val="00420AB9"/>
    <w:rsid w:val="0042520B"/>
    <w:rsid w:val="00442895"/>
    <w:rsid w:val="00495DB3"/>
    <w:rsid w:val="004E1BD4"/>
    <w:rsid w:val="004E1E6C"/>
    <w:rsid w:val="004F03A4"/>
    <w:rsid w:val="00500DFA"/>
    <w:rsid w:val="005425D8"/>
    <w:rsid w:val="0054410C"/>
    <w:rsid w:val="00572EE6"/>
    <w:rsid w:val="005A17AF"/>
    <w:rsid w:val="005A692F"/>
    <w:rsid w:val="005B06B5"/>
    <w:rsid w:val="005D7330"/>
    <w:rsid w:val="00605888"/>
    <w:rsid w:val="00612237"/>
    <w:rsid w:val="00624D27"/>
    <w:rsid w:val="006343B5"/>
    <w:rsid w:val="00646456"/>
    <w:rsid w:val="00652BF4"/>
    <w:rsid w:val="0065424A"/>
    <w:rsid w:val="00683C99"/>
    <w:rsid w:val="00685F29"/>
    <w:rsid w:val="006861E9"/>
    <w:rsid w:val="00686984"/>
    <w:rsid w:val="006B1944"/>
    <w:rsid w:val="006C2D4B"/>
    <w:rsid w:val="006C5471"/>
    <w:rsid w:val="006C5FD1"/>
    <w:rsid w:val="0070313E"/>
    <w:rsid w:val="00703C0D"/>
    <w:rsid w:val="007159B1"/>
    <w:rsid w:val="00721A11"/>
    <w:rsid w:val="00754DB2"/>
    <w:rsid w:val="007C0C7F"/>
    <w:rsid w:val="007E1C8A"/>
    <w:rsid w:val="007F545C"/>
    <w:rsid w:val="007F5853"/>
    <w:rsid w:val="00802945"/>
    <w:rsid w:val="00841B48"/>
    <w:rsid w:val="008541C0"/>
    <w:rsid w:val="00856CC9"/>
    <w:rsid w:val="00860D37"/>
    <w:rsid w:val="008777C3"/>
    <w:rsid w:val="00887C44"/>
    <w:rsid w:val="008900EF"/>
    <w:rsid w:val="0089145B"/>
    <w:rsid w:val="008A15C0"/>
    <w:rsid w:val="008A2EFE"/>
    <w:rsid w:val="008B4C30"/>
    <w:rsid w:val="008C09B3"/>
    <w:rsid w:val="008D6E54"/>
    <w:rsid w:val="008E76AC"/>
    <w:rsid w:val="008F2251"/>
    <w:rsid w:val="0090179A"/>
    <w:rsid w:val="00991F32"/>
    <w:rsid w:val="009924A4"/>
    <w:rsid w:val="00997D39"/>
    <w:rsid w:val="009E30BF"/>
    <w:rsid w:val="009F00BD"/>
    <w:rsid w:val="009F1569"/>
    <w:rsid w:val="00A0041D"/>
    <w:rsid w:val="00A040AC"/>
    <w:rsid w:val="00A12590"/>
    <w:rsid w:val="00A34FF3"/>
    <w:rsid w:val="00A54AA8"/>
    <w:rsid w:val="00A86985"/>
    <w:rsid w:val="00A92FDB"/>
    <w:rsid w:val="00AA2DE8"/>
    <w:rsid w:val="00AF18BE"/>
    <w:rsid w:val="00AF5E3E"/>
    <w:rsid w:val="00B12675"/>
    <w:rsid w:val="00B615F2"/>
    <w:rsid w:val="00B84092"/>
    <w:rsid w:val="00B85B13"/>
    <w:rsid w:val="00BA343D"/>
    <w:rsid w:val="00BB679A"/>
    <w:rsid w:val="00BC487C"/>
    <w:rsid w:val="00BD2D9E"/>
    <w:rsid w:val="00BD4AE8"/>
    <w:rsid w:val="00C17F1C"/>
    <w:rsid w:val="00C213C7"/>
    <w:rsid w:val="00C2342A"/>
    <w:rsid w:val="00C51082"/>
    <w:rsid w:val="00C54AF6"/>
    <w:rsid w:val="00C67A02"/>
    <w:rsid w:val="00C81106"/>
    <w:rsid w:val="00C81F3A"/>
    <w:rsid w:val="00CB229D"/>
    <w:rsid w:val="00CE56D8"/>
    <w:rsid w:val="00D134FD"/>
    <w:rsid w:val="00D22E92"/>
    <w:rsid w:val="00D60AA8"/>
    <w:rsid w:val="00D63FAD"/>
    <w:rsid w:val="00D87405"/>
    <w:rsid w:val="00DB468F"/>
    <w:rsid w:val="00DD7A00"/>
    <w:rsid w:val="00DE6608"/>
    <w:rsid w:val="00E00ECD"/>
    <w:rsid w:val="00E02CFF"/>
    <w:rsid w:val="00E11975"/>
    <w:rsid w:val="00E1792B"/>
    <w:rsid w:val="00E65B56"/>
    <w:rsid w:val="00E7282C"/>
    <w:rsid w:val="00E85D3B"/>
    <w:rsid w:val="00EA6234"/>
    <w:rsid w:val="00EB18A0"/>
    <w:rsid w:val="00EB5312"/>
    <w:rsid w:val="00EC06C2"/>
    <w:rsid w:val="00EC1208"/>
    <w:rsid w:val="00F04291"/>
    <w:rsid w:val="00F24C63"/>
    <w:rsid w:val="00F32C6E"/>
    <w:rsid w:val="00F579D2"/>
    <w:rsid w:val="00F66E35"/>
    <w:rsid w:val="00F767B2"/>
    <w:rsid w:val="00F806E6"/>
    <w:rsid w:val="00F84158"/>
    <w:rsid w:val="00FB2649"/>
    <w:rsid w:val="00FB5A14"/>
    <w:rsid w:val="00FC4CC8"/>
    <w:rsid w:val="00FD257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2735"/>
  <w15:chartTrackingRefBased/>
  <w15:docId w15:val="{8180008B-E913-4798-9F49-75CB96F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41A"/>
    <w:pPr>
      <w:spacing w:after="0" w:line="360" w:lineRule="auto"/>
      <w:ind w:left="284" w:firstLine="720"/>
      <w:jc w:val="both"/>
    </w:pPr>
    <w:rPr>
      <w:rFonts w:ascii="Times New Roman" w:hAnsi="Times New Roman"/>
      <w:sz w:val="24"/>
    </w:rPr>
  </w:style>
  <w:style w:type="paragraph" w:styleId="Heading1">
    <w:name w:val="heading 1"/>
    <w:basedOn w:val="Normal"/>
    <w:next w:val="Normal"/>
    <w:link w:val="Heading1Char"/>
    <w:uiPriority w:val="9"/>
    <w:qFormat/>
    <w:rsid w:val="00BC487C"/>
    <w:pPr>
      <w:keepNext/>
      <w:keepLines/>
      <w:spacing w:before="100" w:beforeAutospacing="1" w:after="100" w:afterAutospacing="1" w:line="240" w:lineRule="auto"/>
      <w:ind w:left="0"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0C7F"/>
    <w:pPr>
      <w:keepNext/>
      <w:keepLines/>
      <w:spacing w:before="360" w:after="120"/>
      <w:ind w:firstLine="0"/>
      <w:outlineLvl w:val="1"/>
    </w:pPr>
    <w:rPr>
      <w:rFonts w:eastAsiaTheme="majorEastAsia" w:cstheme="majorBidi"/>
      <w:b/>
      <w:color w:val="000000"/>
      <w:szCs w:val="24"/>
      <w:lang w:val="en-US"/>
    </w:rPr>
  </w:style>
  <w:style w:type="paragraph" w:styleId="Heading3">
    <w:name w:val="heading 3"/>
    <w:basedOn w:val="Normal"/>
    <w:next w:val="Normal"/>
    <w:link w:val="Heading3Char"/>
    <w:uiPriority w:val="9"/>
    <w:unhideWhenUsed/>
    <w:qFormat/>
    <w:rsid w:val="007C0C7F"/>
    <w:pPr>
      <w:spacing w:before="100" w:beforeAutospacing="1"/>
      <w:ind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87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C0C7F"/>
    <w:rPr>
      <w:rFonts w:ascii="Times New Roman" w:eastAsiaTheme="majorEastAsia" w:hAnsi="Times New Roman" w:cstheme="majorBidi"/>
      <w:b/>
      <w:color w:val="000000"/>
      <w:sz w:val="24"/>
      <w:szCs w:val="24"/>
      <w:lang w:val="en-US"/>
    </w:rPr>
  </w:style>
  <w:style w:type="paragraph" w:styleId="NormalWeb">
    <w:name w:val="Normal (Web)"/>
    <w:basedOn w:val="Normal"/>
    <w:uiPriority w:val="99"/>
    <w:semiHidden/>
    <w:unhideWhenUsed/>
    <w:rsid w:val="00F579D2"/>
    <w:pPr>
      <w:spacing w:line="240" w:lineRule="auto"/>
      <w:jc w:val="left"/>
    </w:pPr>
    <w:rPr>
      <w:rFonts w:eastAsia="Times New Roman" w:cs="Times New Roman"/>
      <w:szCs w:val="24"/>
      <w:lang w:eastAsia="id-ID"/>
    </w:rPr>
  </w:style>
  <w:style w:type="paragraph" w:styleId="ListParagraph">
    <w:name w:val="List Paragraph"/>
    <w:aliases w:val="Head 5"/>
    <w:basedOn w:val="Normal"/>
    <w:link w:val="ListParagraphChar"/>
    <w:uiPriority w:val="1"/>
    <w:rsid w:val="000A3A04"/>
    <w:pPr>
      <w:ind w:left="720"/>
      <w:contextualSpacing/>
    </w:pPr>
  </w:style>
  <w:style w:type="paragraph" w:styleId="NoSpacing">
    <w:name w:val="No Spacing"/>
    <w:uiPriority w:val="1"/>
    <w:qFormat/>
    <w:rsid w:val="00754DB2"/>
    <w:pPr>
      <w:spacing w:after="0" w:line="240" w:lineRule="auto"/>
      <w:jc w:val="both"/>
    </w:pPr>
    <w:rPr>
      <w:rFonts w:ascii="Times New Roman" w:hAnsi="Times New Roman"/>
      <w:sz w:val="24"/>
    </w:rPr>
  </w:style>
  <w:style w:type="paragraph" w:customStyle="1" w:styleId="Paragraf1">
    <w:name w:val="Paragraf 1"/>
    <w:basedOn w:val="Normal"/>
    <w:link w:val="Paragraf1Char"/>
    <w:qFormat/>
    <w:rsid w:val="00754DB2"/>
  </w:style>
  <w:style w:type="character" w:customStyle="1" w:styleId="Paragraf1Char">
    <w:name w:val="Paragraf 1 Char"/>
    <w:basedOn w:val="DefaultParagraphFont"/>
    <w:link w:val="Paragraf1"/>
    <w:rsid w:val="00754DB2"/>
    <w:rPr>
      <w:rFonts w:ascii="Times New Roman" w:hAnsi="Times New Roman"/>
      <w:sz w:val="24"/>
    </w:rPr>
  </w:style>
  <w:style w:type="character" w:styleId="PlaceholderText">
    <w:name w:val="Placeholder Text"/>
    <w:basedOn w:val="DefaultParagraphFont"/>
    <w:uiPriority w:val="99"/>
    <w:semiHidden/>
    <w:rsid w:val="004F03A4"/>
    <w:rPr>
      <w:color w:val="808080"/>
    </w:rPr>
  </w:style>
  <w:style w:type="character" w:customStyle="1" w:styleId="Heading3Char">
    <w:name w:val="Heading 3 Char"/>
    <w:basedOn w:val="DefaultParagraphFont"/>
    <w:link w:val="Heading3"/>
    <w:uiPriority w:val="9"/>
    <w:rsid w:val="007C0C7F"/>
    <w:rPr>
      <w:rFonts w:ascii="Times New Roman" w:hAnsi="Times New Roman"/>
      <w:b/>
      <w:bCs/>
      <w:sz w:val="24"/>
    </w:rPr>
  </w:style>
  <w:style w:type="character" w:customStyle="1" w:styleId="ListParagraphChar">
    <w:name w:val="List Paragraph Char"/>
    <w:aliases w:val="Head 5 Char"/>
    <w:basedOn w:val="DefaultParagraphFont"/>
    <w:link w:val="ListParagraph"/>
    <w:uiPriority w:val="1"/>
    <w:locked/>
    <w:rsid w:val="00006D0C"/>
    <w:rPr>
      <w:rFonts w:ascii="Times New Roman" w:hAnsi="Times New Roman"/>
      <w:sz w:val="24"/>
    </w:rPr>
  </w:style>
  <w:style w:type="character" w:customStyle="1" w:styleId="viiyi">
    <w:name w:val="viiyi"/>
    <w:basedOn w:val="DefaultParagraphFont"/>
    <w:rsid w:val="005A692F"/>
  </w:style>
  <w:style w:type="character" w:customStyle="1" w:styleId="jlqj4b">
    <w:name w:val="jlqj4b"/>
    <w:basedOn w:val="DefaultParagraphFont"/>
    <w:rsid w:val="005A692F"/>
  </w:style>
  <w:style w:type="character" w:styleId="Strong">
    <w:name w:val="Strong"/>
    <w:basedOn w:val="DefaultParagraphFont"/>
    <w:uiPriority w:val="22"/>
    <w:qFormat/>
    <w:rsid w:val="009924A4"/>
    <w:rPr>
      <w:b/>
      <w:bCs/>
    </w:rPr>
  </w:style>
  <w:style w:type="character" w:styleId="Emphasis">
    <w:name w:val="Emphasis"/>
    <w:basedOn w:val="DefaultParagraphFont"/>
    <w:uiPriority w:val="20"/>
    <w:qFormat/>
    <w:rsid w:val="00860D37"/>
    <w:rPr>
      <w:i/>
      <w:iCs/>
    </w:rPr>
  </w:style>
  <w:style w:type="table" w:styleId="TableGrid">
    <w:name w:val="Table Grid"/>
    <w:basedOn w:val="TableNormal"/>
    <w:uiPriority w:val="39"/>
    <w:rsid w:val="00B1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806E6"/>
    <w:pPr>
      <w:widowControl w:val="0"/>
      <w:autoSpaceDE w:val="0"/>
      <w:autoSpaceDN w:val="0"/>
      <w:spacing w:line="240" w:lineRule="auto"/>
      <w:jc w:val="left"/>
    </w:pPr>
    <w:rPr>
      <w:rFonts w:eastAsia="Times New Roman" w:cs="Times New Roman"/>
      <w:szCs w:val="24"/>
      <w:lang w:eastAsia="id-ID"/>
    </w:rPr>
  </w:style>
  <w:style w:type="character" w:customStyle="1" w:styleId="BodyTextChar">
    <w:name w:val="Body Text Char"/>
    <w:basedOn w:val="DefaultParagraphFont"/>
    <w:link w:val="BodyText"/>
    <w:uiPriority w:val="1"/>
    <w:rsid w:val="00F806E6"/>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F806E6"/>
    <w:rPr>
      <w:color w:val="0563C1" w:themeColor="hyperlink"/>
      <w:u w:val="single"/>
    </w:rPr>
  </w:style>
  <w:style w:type="character" w:styleId="UnresolvedMention">
    <w:name w:val="Unresolved Mention"/>
    <w:basedOn w:val="DefaultParagraphFont"/>
    <w:uiPriority w:val="99"/>
    <w:semiHidden/>
    <w:unhideWhenUsed/>
    <w:rsid w:val="00F806E6"/>
    <w:rPr>
      <w:color w:val="605E5C"/>
      <w:shd w:val="clear" w:color="auto" w:fill="E1DFDD"/>
    </w:rPr>
  </w:style>
  <w:style w:type="character" w:styleId="FollowedHyperlink">
    <w:name w:val="FollowedHyperlink"/>
    <w:basedOn w:val="DefaultParagraphFont"/>
    <w:uiPriority w:val="99"/>
    <w:semiHidden/>
    <w:unhideWhenUsed/>
    <w:rsid w:val="00E65B56"/>
    <w:rPr>
      <w:color w:val="954F72" w:themeColor="followedHyperlink"/>
      <w:u w:val="single"/>
    </w:rPr>
  </w:style>
  <w:style w:type="paragraph" w:styleId="Caption">
    <w:name w:val="caption"/>
    <w:basedOn w:val="Normal"/>
    <w:next w:val="Normal"/>
    <w:uiPriority w:val="35"/>
    <w:unhideWhenUsed/>
    <w:qFormat/>
    <w:rsid w:val="00EC06C2"/>
    <w:pPr>
      <w:spacing w:after="200" w:line="240" w:lineRule="auto"/>
      <w:jc w:val="center"/>
    </w:pPr>
    <w:rPr>
      <w:szCs w:val="24"/>
    </w:rPr>
  </w:style>
  <w:style w:type="paragraph" w:styleId="TOCHeading">
    <w:name w:val="TOC Heading"/>
    <w:basedOn w:val="Heading1"/>
    <w:next w:val="Normal"/>
    <w:uiPriority w:val="39"/>
    <w:unhideWhenUsed/>
    <w:qFormat/>
    <w:rsid w:val="006861E9"/>
    <w:pPr>
      <w:spacing w:before="240" w:beforeAutospacing="0" w:after="0" w:afterAutospacing="0" w:line="259" w:lineRule="auto"/>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BD4AE8"/>
    <w:pPr>
      <w:tabs>
        <w:tab w:val="right" w:leader="dot" w:pos="7927"/>
      </w:tabs>
      <w:spacing w:after="100" w:line="259" w:lineRule="auto"/>
      <w:ind w:left="567"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BD4AE8"/>
    <w:pPr>
      <w:tabs>
        <w:tab w:val="right" w:leader="dot" w:pos="7927"/>
      </w:tabs>
      <w:spacing w:after="100" w:line="259" w:lineRule="auto"/>
      <w:ind w:left="142" w:firstLine="0"/>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6861E9"/>
    <w:pPr>
      <w:spacing w:after="100" w:line="259" w:lineRule="auto"/>
      <w:ind w:left="440"/>
      <w:jc w:val="left"/>
    </w:pPr>
    <w:rPr>
      <w:rFonts w:asciiTheme="minorHAnsi" w:eastAsiaTheme="minorEastAsia" w:hAnsiTheme="minorHAnsi" w:cs="Times New Roman"/>
      <w:sz w:val="22"/>
      <w:lang w:eastAsia="id-ID"/>
    </w:rPr>
  </w:style>
  <w:style w:type="paragraph" w:styleId="Header">
    <w:name w:val="header"/>
    <w:basedOn w:val="Normal"/>
    <w:link w:val="HeaderChar"/>
    <w:uiPriority w:val="99"/>
    <w:unhideWhenUsed/>
    <w:rsid w:val="006861E9"/>
    <w:pPr>
      <w:tabs>
        <w:tab w:val="center" w:pos="4513"/>
        <w:tab w:val="right" w:pos="9026"/>
      </w:tabs>
      <w:spacing w:line="240" w:lineRule="auto"/>
    </w:pPr>
  </w:style>
  <w:style w:type="character" w:customStyle="1" w:styleId="HeaderChar">
    <w:name w:val="Header Char"/>
    <w:basedOn w:val="DefaultParagraphFont"/>
    <w:link w:val="Header"/>
    <w:uiPriority w:val="99"/>
    <w:rsid w:val="006861E9"/>
    <w:rPr>
      <w:rFonts w:ascii="Times New Roman" w:hAnsi="Times New Roman"/>
      <w:sz w:val="24"/>
    </w:rPr>
  </w:style>
  <w:style w:type="paragraph" w:styleId="Footer">
    <w:name w:val="footer"/>
    <w:basedOn w:val="Normal"/>
    <w:link w:val="FooterChar"/>
    <w:uiPriority w:val="99"/>
    <w:unhideWhenUsed/>
    <w:rsid w:val="006861E9"/>
    <w:pPr>
      <w:tabs>
        <w:tab w:val="center" w:pos="4513"/>
        <w:tab w:val="right" w:pos="9026"/>
      </w:tabs>
      <w:spacing w:line="240" w:lineRule="auto"/>
    </w:pPr>
  </w:style>
  <w:style w:type="character" w:customStyle="1" w:styleId="FooterChar">
    <w:name w:val="Footer Char"/>
    <w:basedOn w:val="DefaultParagraphFont"/>
    <w:link w:val="Footer"/>
    <w:uiPriority w:val="99"/>
    <w:rsid w:val="006861E9"/>
    <w:rPr>
      <w:rFonts w:ascii="Times New Roman" w:hAnsi="Times New Roman"/>
      <w:sz w:val="24"/>
    </w:rPr>
  </w:style>
  <w:style w:type="paragraph" w:styleId="TableofFigures">
    <w:name w:val="table of figures"/>
    <w:basedOn w:val="Normal"/>
    <w:next w:val="Normal"/>
    <w:uiPriority w:val="99"/>
    <w:unhideWhenUsed/>
    <w:rsid w:val="006861E9"/>
  </w:style>
  <w:style w:type="character" w:styleId="CommentReference">
    <w:name w:val="annotation reference"/>
    <w:basedOn w:val="DefaultParagraphFont"/>
    <w:uiPriority w:val="99"/>
    <w:semiHidden/>
    <w:unhideWhenUsed/>
    <w:rsid w:val="00F767B2"/>
    <w:rPr>
      <w:sz w:val="16"/>
      <w:szCs w:val="16"/>
    </w:rPr>
  </w:style>
  <w:style w:type="paragraph" w:styleId="CommentText">
    <w:name w:val="annotation text"/>
    <w:basedOn w:val="Normal"/>
    <w:link w:val="CommentTextChar"/>
    <w:uiPriority w:val="99"/>
    <w:semiHidden/>
    <w:unhideWhenUsed/>
    <w:rsid w:val="00F767B2"/>
    <w:pPr>
      <w:spacing w:line="240" w:lineRule="auto"/>
    </w:pPr>
    <w:rPr>
      <w:sz w:val="20"/>
      <w:szCs w:val="20"/>
    </w:rPr>
  </w:style>
  <w:style w:type="character" w:customStyle="1" w:styleId="CommentTextChar">
    <w:name w:val="Comment Text Char"/>
    <w:basedOn w:val="DefaultParagraphFont"/>
    <w:link w:val="CommentText"/>
    <w:uiPriority w:val="99"/>
    <w:semiHidden/>
    <w:rsid w:val="00F767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67B2"/>
    <w:rPr>
      <w:b/>
      <w:bCs/>
    </w:rPr>
  </w:style>
  <w:style w:type="character" w:customStyle="1" w:styleId="CommentSubjectChar">
    <w:name w:val="Comment Subject Char"/>
    <w:basedOn w:val="CommentTextChar"/>
    <w:link w:val="CommentSubject"/>
    <w:uiPriority w:val="99"/>
    <w:semiHidden/>
    <w:rsid w:val="00F767B2"/>
    <w:rPr>
      <w:rFonts w:ascii="Times New Roman" w:hAnsi="Times New Roman"/>
      <w:b/>
      <w:bCs/>
      <w:sz w:val="20"/>
      <w:szCs w:val="20"/>
    </w:rPr>
  </w:style>
  <w:style w:type="paragraph" w:customStyle="1" w:styleId="onTable">
    <w:name w:val="onTable"/>
    <w:basedOn w:val="BodyText"/>
    <w:link w:val="onTableChar"/>
    <w:qFormat/>
    <w:rsid w:val="00646456"/>
    <w:pPr>
      <w:spacing w:line="360" w:lineRule="auto"/>
      <w:ind w:left="0" w:firstLine="0"/>
      <w:jc w:val="both"/>
    </w:pPr>
    <w:rPr>
      <w:bCs/>
      <w:lang w:val="en-US"/>
    </w:rPr>
  </w:style>
  <w:style w:type="character" w:customStyle="1" w:styleId="onTableChar">
    <w:name w:val="onTable Char"/>
    <w:basedOn w:val="BodyTextChar"/>
    <w:link w:val="onTable"/>
    <w:rsid w:val="00646456"/>
    <w:rPr>
      <w:rFonts w:ascii="Times New Roman" w:eastAsia="Times New Roman" w:hAnsi="Times New Roman" w:cs="Times New Roman"/>
      <w:bCs/>
      <w:sz w:val="24"/>
      <w:szCs w:val="24"/>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0115">
      <w:bodyDiv w:val="1"/>
      <w:marLeft w:val="0"/>
      <w:marRight w:val="0"/>
      <w:marTop w:val="0"/>
      <w:marBottom w:val="0"/>
      <w:divBdr>
        <w:top w:val="none" w:sz="0" w:space="0" w:color="auto"/>
        <w:left w:val="none" w:sz="0" w:space="0" w:color="auto"/>
        <w:bottom w:val="none" w:sz="0" w:space="0" w:color="auto"/>
        <w:right w:val="none" w:sz="0" w:space="0" w:color="auto"/>
      </w:divBdr>
    </w:div>
    <w:div w:id="230426210">
      <w:bodyDiv w:val="1"/>
      <w:marLeft w:val="0"/>
      <w:marRight w:val="0"/>
      <w:marTop w:val="0"/>
      <w:marBottom w:val="0"/>
      <w:divBdr>
        <w:top w:val="none" w:sz="0" w:space="0" w:color="auto"/>
        <w:left w:val="none" w:sz="0" w:space="0" w:color="auto"/>
        <w:bottom w:val="none" w:sz="0" w:space="0" w:color="auto"/>
        <w:right w:val="none" w:sz="0" w:space="0" w:color="auto"/>
      </w:divBdr>
    </w:div>
    <w:div w:id="369649329">
      <w:bodyDiv w:val="1"/>
      <w:marLeft w:val="0"/>
      <w:marRight w:val="0"/>
      <w:marTop w:val="0"/>
      <w:marBottom w:val="0"/>
      <w:divBdr>
        <w:top w:val="none" w:sz="0" w:space="0" w:color="auto"/>
        <w:left w:val="none" w:sz="0" w:space="0" w:color="auto"/>
        <w:bottom w:val="none" w:sz="0" w:space="0" w:color="auto"/>
        <w:right w:val="none" w:sz="0" w:space="0" w:color="auto"/>
      </w:divBdr>
    </w:div>
    <w:div w:id="372341396">
      <w:bodyDiv w:val="1"/>
      <w:marLeft w:val="0"/>
      <w:marRight w:val="0"/>
      <w:marTop w:val="0"/>
      <w:marBottom w:val="0"/>
      <w:divBdr>
        <w:top w:val="none" w:sz="0" w:space="0" w:color="auto"/>
        <w:left w:val="none" w:sz="0" w:space="0" w:color="auto"/>
        <w:bottom w:val="none" w:sz="0" w:space="0" w:color="auto"/>
        <w:right w:val="none" w:sz="0" w:space="0" w:color="auto"/>
      </w:divBdr>
    </w:div>
    <w:div w:id="404958617">
      <w:bodyDiv w:val="1"/>
      <w:marLeft w:val="0"/>
      <w:marRight w:val="0"/>
      <w:marTop w:val="0"/>
      <w:marBottom w:val="0"/>
      <w:divBdr>
        <w:top w:val="none" w:sz="0" w:space="0" w:color="auto"/>
        <w:left w:val="none" w:sz="0" w:space="0" w:color="auto"/>
        <w:bottom w:val="none" w:sz="0" w:space="0" w:color="auto"/>
        <w:right w:val="none" w:sz="0" w:space="0" w:color="auto"/>
      </w:divBdr>
    </w:div>
    <w:div w:id="480460275">
      <w:bodyDiv w:val="1"/>
      <w:marLeft w:val="0"/>
      <w:marRight w:val="0"/>
      <w:marTop w:val="0"/>
      <w:marBottom w:val="0"/>
      <w:divBdr>
        <w:top w:val="none" w:sz="0" w:space="0" w:color="auto"/>
        <w:left w:val="none" w:sz="0" w:space="0" w:color="auto"/>
        <w:bottom w:val="none" w:sz="0" w:space="0" w:color="auto"/>
        <w:right w:val="none" w:sz="0" w:space="0" w:color="auto"/>
      </w:divBdr>
    </w:div>
    <w:div w:id="551700200">
      <w:bodyDiv w:val="1"/>
      <w:marLeft w:val="0"/>
      <w:marRight w:val="0"/>
      <w:marTop w:val="0"/>
      <w:marBottom w:val="0"/>
      <w:divBdr>
        <w:top w:val="none" w:sz="0" w:space="0" w:color="auto"/>
        <w:left w:val="none" w:sz="0" w:space="0" w:color="auto"/>
        <w:bottom w:val="none" w:sz="0" w:space="0" w:color="auto"/>
        <w:right w:val="none" w:sz="0" w:space="0" w:color="auto"/>
      </w:divBdr>
    </w:div>
    <w:div w:id="642084152">
      <w:bodyDiv w:val="1"/>
      <w:marLeft w:val="0"/>
      <w:marRight w:val="0"/>
      <w:marTop w:val="0"/>
      <w:marBottom w:val="0"/>
      <w:divBdr>
        <w:top w:val="none" w:sz="0" w:space="0" w:color="auto"/>
        <w:left w:val="none" w:sz="0" w:space="0" w:color="auto"/>
        <w:bottom w:val="none" w:sz="0" w:space="0" w:color="auto"/>
        <w:right w:val="none" w:sz="0" w:space="0" w:color="auto"/>
      </w:divBdr>
    </w:div>
    <w:div w:id="825515212">
      <w:bodyDiv w:val="1"/>
      <w:marLeft w:val="0"/>
      <w:marRight w:val="0"/>
      <w:marTop w:val="0"/>
      <w:marBottom w:val="0"/>
      <w:divBdr>
        <w:top w:val="none" w:sz="0" w:space="0" w:color="auto"/>
        <w:left w:val="none" w:sz="0" w:space="0" w:color="auto"/>
        <w:bottom w:val="none" w:sz="0" w:space="0" w:color="auto"/>
        <w:right w:val="none" w:sz="0" w:space="0" w:color="auto"/>
      </w:divBdr>
    </w:div>
    <w:div w:id="982780294">
      <w:bodyDiv w:val="1"/>
      <w:marLeft w:val="0"/>
      <w:marRight w:val="0"/>
      <w:marTop w:val="0"/>
      <w:marBottom w:val="0"/>
      <w:divBdr>
        <w:top w:val="none" w:sz="0" w:space="0" w:color="auto"/>
        <w:left w:val="none" w:sz="0" w:space="0" w:color="auto"/>
        <w:bottom w:val="none" w:sz="0" w:space="0" w:color="auto"/>
        <w:right w:val="none" w:sz="0" w:space="0" w:color="auto"/>
      </w:divBdr>
    </w:div>
    <w:div w:id="1102919255">
      <w:bodyDiv w:val="1"/>
      <w:marLeft w:val="0"/>
      <w:marRight w:val="0"/>
      <w:marTop w:val="0"/>
      <w:marBottom w:val="0"/>
      <w:divBdr>
        <w:top w:val="none" w:sz="0" w:space="0" w:color="auto"/>
        <w:left w:val="none" w:sz="0" w:space="0" w:color="auto"/>
        <w:bottom w:val="none" w:sz="0" w:space="0" w:color="auto"/>
        <w:right w:val="none" w:sz="0" w:space="0" w:color="auto"/>
      </w:divBdr>
    </w:div>
    <w:div w:id="1155992377">
      <w:bodyDiv w:val="1"/>
      <w:marLeft w:val="0"/>
      <w:marRight w:val="0"/>
      <w:marTop w:val="0"/>
      <w:marBottom w:val="0"/>
      <w:divBdr>
        <w:top w:val="none" w:sz="0" w:space="0" w:color="auto"/>
        <w:left w:val="none" w:sz="0" w:space="0" w:color="auto"/>
        <w:bottom w:val="none" w:sz="0" w:space="0" w:color="auto"/>
        <w:right w:val="none" w:sz="0" w:space="0" w:color="auto"/>
      </w:divBdr>
    </w:div>
    <w:div w:id="1197696190">
      <w:bodyDiv w:val="1"/>
      <w:marLeft w:val="0"/>
      <w:marRight w:val="0"/>
      <w:marTop w:val="0"/>
      <w:marBottom w:val="0"/>
      <w:divBdr>
        <w:top w:val="none" w:sz="0" w:space="0" w:color="auto"/>
        <w:left w:val="none" w:sz="0" w:space="0" w:color="auto"/>
        <w:bottom w:val="none" w:sz="0" w:space="0" w:color="auto"/>
        <w:right w:val="none" w:sz="0" w:space="0" w:color="auto"/>
      </w:divBdr>
    </w:div>
    <w:div w:id="1325235662">
      <w:bodyDiv w:val="1"/>
      <w:marLeft w:val="0"/>
      <w:marRight w:val="0"/>
      <w:marTop w:val="0"/>
      <w:marBottom w:val="0"/>
      <w:divBdr>
        <w:top w:val="none" w:sz="0" w:space="0" w:color="auto"/>
        <w:left w:val="none" w:sz="0" w:space="0" w:color="auto"/>
        <w:bottom w:val="none" w:sz="0" w:space="0" w:color="auto"/>
        <w:right w:val="none" w:sz="0" w:space="0" w:color="auto"/>
      </w:divBdr>
    </w:div>
    <w:div w:id="1543207605">
      <w:bodyDiv w:val="1"/>
      <w:marLeft w:val="0"/>
      <w:marRight w:val="0"/>
      <w:marTop w:val="0"/>
      <w:marBottom w:val="0"/>
      <w:divBdr>
        <w:top w:val="none" w:sz="0" w:space="0" w:color="auto"/>
        <w:left w:val="none" w:sz="0" w:space="0" w:color="auto"/>
        <w:bottom w:val="none" w:sz="0" w:space="0" w:color="auto"/>
        <w:right w:val="none" w:sz="0" w:space="0" w:color="auto"/>
      </w:divBdr>
    </w:div>
    <w:div w:id="1594167448">
      <w:bodyDiv w:val="1"/>
      <w:marLeft w:val="0"/>
      <w:marRight w:val="0"/>
      <w:marTop w:val="0"/>
      <w:marBottom w:val="0"/>
      <w:divBdr>
        <w:top w:val="none" w:sz="0" w:space="0" w:color="auto"/>
        <w:left w:val="none" w:sz="0" w:space="0" w:color="auto"/>
        <w:bottom w:val="none" w:sz="0" w:space="0" w:color="auto"/>
        <w:right w:val="none" w:sz="0" w:space="0" w:color="auto"/>
      </w:divBdr>
    </w:div>
    <w:div w:id="1736933352">
      <w:bodyDiv w:val="1"/>
      <w:marLeft w:val="0"/>
      <w:marRight w:val="0"/>
      <w:marTop w:val="0"/>
      <w:marBottom w:val="0"/>
      <w:divBdr>
        <w:top w:val="none" w:sz="0" w:space="0" w:color="auto"/>
        <w:left w:val="none" w:sz="0" w:space="0" w:color="auto"/>
        <w:bottom w:val="none" w:sz="0" w:space="0" w:color="auto"/>
        <w:right w:val="none" w:sz="0" w:space="0" w:color="auto"/>
      </w:divBdr>
      <w:divsChild>
        <w:div w:id="1179196131">
          <w:marLeft w:val="0"/>
          <w:marRight w:val="0"/>
          <w:marTop w:val="0"/>
          <w:marBottom w:val="0"/>
          <w:divBdr>
            <w:top w:val="none" w:sz="0" w:space="0" w:color="auto"/>
            <w:left w:val="none" w:sz="0" w:space="0" w:color="auto"/>
            <w:bottom w:val="none" w:sz="0" w:space="0" w:color="auto"/>
            <w:right w:val="none" w:sz="0" w:space="0" w:color="auto"/>
          </w:divBdr>
          <w:divsChild>
            <w:div w:id="1469132341">
              <w:marLeft w:val="0"/>
              <w:marRight w:val="0"/>
              <w:marTop w:val="0"/>
              <w:marBottom w:val="0"/>
              <w:divBdr>
                <w:top w:val="none" w:sz="0" w:space="0" w:color="auto"/>
                <w:left w:val="none" w:sz="0" w:space="0" w:color="auto"/>
                <w:bottom w:val="none" w:sz="0" w:space="0" w:color="auto"/>
                <w:right w:val="none" w:sz="0" w:space="0" w:color="auto"/>
              </w:divBdr>
              <w:divsChild>
                <w:div w:id="395011962">
                  <w:marLeft w:val="0"/>
                  <w:marRight w:val="0"/>
                  <w:marTop w:val="0"/>
                  <w:marBottom w:val="0"/>
                  <w:divBdr>
                    <w:top w:val="none" w:sz="0" w:space="0" w:color="auto"/>
                    <w:left w:val="none" w:sz="0" w:space="0" w:color="auto"/>
                    <w:bottom w:val="none" w:sz="0" w:space="0" w:color="auto"/>
                    <w:right w:val="none" w:sz="0" w:space="0" w:color="auto"/>
                  </w:divBdr>
                  <w:divsChild>
                    <w:div w:id="2005276851">
                      <w:marLeft w:val="0"/>
                      <w:marRight w:val="0"/>
                      <w:marTop w:val="0"/>
                      <w:marBottom w:val="0"/>
                      <w:divBdr>
                        <w:top w:val="none" w:sz="0" w:space="0" w:color="auto"/>
                        <w:left w:val="none" w:sz="0" w:space="0" w:color="auto"/>
                        <w:bottom w:val="none" w:sz="0" w:space="0" w:color="auto"/>
                        <w:right w:val="none" w:sz="0" w:space="0" w:color="auto"/>
                      </w:divBdr>
                      <w:divsChild>
                        <w:div w:id="230194458">
                          <w:marLeft w:val="0"/>
                          <w:marRight w:val="0"/>
                          <w:marTop w:val="0"/>
                          <w:marBottom w:val="0"/>
                          <w:divBdr>
                            <w:top w:val="none" w:sz="0" w:space="0" w:color="auto"/>
                            <w:left w:val="none" w:sz="0" w:space="0" w:color="auto"/>
                            <w:bottom w:val="none" w:sz="0" w:space="0" w:color="auto"/>
                            <w:right w:val="none" w:sz="0" w:space="0" w:color="auto"/>
                          </w:divBdr>
                          <w:divsChild>
                            <w:div w:id="775908000">
                              <w:marLeft w:val="0"/>
                              <w:marRight w:val="0"/>
                              <w:marTop w:val="0"/>
                              <w:marBottom w:val="0"/>
                              <w:divBdr>
                                <w:top w:val="none" w:sz="0" w:space="0" w:color="auto"/>
                                <w:left w:val="none" w:sz="0" w:space="0" w:color="auto"/>
                                <w:bottom w:val="none" w:sz="0" w:space="0" w:color="auto"/>
                                <w:right w:val="none" w:sz="0" w:space="0" w:color="auto"/>
                              </w:divBdr>
                            </w:div>
                            <w:div w:id="1046835819">
                              <w:marLeft w:val="0"/>
                              <w:marRight w:val="0"/>
                              <w:marTop w:val="100"/>
                              <w:marBottom w:val="0"/>
                              <w:divBdr>
                                <w:top w:val="none" w:sz="0" w:space="0" w:color="auto"/>
                                <w:left w:val="none" w:sz="0" w:space="0" w:color="auto"/>
                                <w:bottom w:val="none" w:sz="0" w:space="0" w:color="auto"/>
                                <w:right w:val="none" w:sz="0" w:space="0" w:color="auto"/>
                              </w:divBdr>
                              <w:divsChild>
                                <w:div w:id="1960523234">
                                  <w:marLeft w:val="0"/>
                                  <w:marRight w:val="0"/>
                                  <w:marTop w:val="0"/>
                                  <w:marBottom w:val="0"/>
                                  <w:divBdr>
                                    <w:top w:val="none" w:sz="0" w:space="0" w:color="auto"/>
                                    <w:left w:val="none" w:sz="0" w:space="0" w:color="auto"/>
                                    <w:bottom w:val="none" w:sz="0" w:space="0" w:color="auto"/>
                                    <w:right w:val="none" w:sz="0" w:space="0" w:color="auto"/>
                                  </w:divBdr>
                                  <w:divsChild>
                                    <w:div w:id="458915385">
                                      <w:marLeft w:val="0"/>
                                      <w:marRight w:val="0"/>
                                      <w:marTop w:val="0"/>
                                      <w:marBottom w:val="0"/>
                                      <w:divBdr>
                                        <w:top w:val="none" w:sz="0" w:space="0" w:color="auto"/>
                                        <w:left w:val="none" w:sz="0" w:space="0" w:color="auto"/>
                                        <w:bottom w:val="none" w:sz="0" w:space="0" w:color="auto"/>
                                        <w:right w:val="none" w:sz="0" w:space="0" w:color="auto"/>
                                      </w:divBdr>
                                      <w:divsChild>
                                        <w:div w:id="35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615">
                                  <w:marLeft w:val="0"/>
                                  <w:marRight w:val="0"/>
                                  <w:marTop w:val="0"/>
                                  <w:marBottom w:val="0"/>
                                  <w:divBdr>
                                    <w:top w:val="none" w:sz="0" w:space="0" w:color="auto"/>
                                    <w:left w:val="none" w:sz="0" w:space="0" w:color="auto"/>
                                    <w:bottom w:val="none" w:sz="0" w:space="0" w:color="auto"/>
                                    <w:right w:val="none" w:sz="0" w:space="0" w:color="auto"/>
                                  </w:divBdr>
                                  <w:divsChild>
                                    <w:div w:id="794374290">
                                      <w:marLeft w:val="0"/>
                                      <w:marRight w:val="0"/>
                                      <w:marTop w:val="0"/>
                                      <w:marBottom w:val="0"/>
                                      <w:divBdr>
                                        <w:top w:val="none" w:sz="0" w:space="0" w:color="auto"/>
                                        <w:left w:val="none" w:sz="0" w:space="0" w:color="auto"/>
                                        <w:bottom w:val="none" w:sz="0" w:space="0" w:color="auto"/>
                                        <w:right w:val="none" w:sz="0" w:space="0" w:color="auto"/>
                                      </w:divBdr>
                                    </w:div>
                                  </w:divsChild>
                                </w:div>
                                <w:div w:id="1036202189">
                                  <w:marLeft w:val="0"/>
                                  <w:marRight w:val="0"/>
                                  <w:marTop w:val="0"/>
                                  <w:marBottom w:val="0"/>
                                  <w:divBdr>
                                    <w:top w:val="none" w:sz="0" w:space="0" w:color="auto"/>
                                    <w:left w:val="none" w:sz="0" w:space="0" w:color="auto"/>
                                    <w:bottom w:val="none" w:sz="0" w:space="0" w:color="auto"/>
                                    <w:right w:val="none" w:sz="0" w:space="0" w:color="auto"/>
                                  </w:divBdr>
                                  <w:divsChild>
                                    <w:div w:id="1442336675">
                                      <w:marLeft w:val="0"/>
                                      <w:marRight w:val="0"/>
                                      <w:marTop w:val="0"/>
                                      <w:marBottom w:val="0"/>
                                      <w:divBdr>
                                        <w:top w:val="none" w:sz="0" w:space="0" w:color="auto"/>
                                        <w:left w:val="none" w:sz="0" w:space="0" w:color="auto"/>
                                        <w:bottom w:val="none" w:sz="0" w:space="0" w:color="auto"/>
                                        <w:right w:val="none" w:sz="0" w:space="0" w:color="auto"/>
                                      </w:divBdr>
                                      <w:divsChild>
                                        <w:div w:id="1155026421">
                                          <w:marLeft w:val="0"/>
                                          <w:marRight w:val="0"/>
                                          <w:marTop w:val="0"/>
                                          <w:marBottom w:val="0"/>
                                          <w:divBdr>
                                            <w:top w:val="none" w:sz="0" w:space="0" w:color="auto"/>
                                            <w:left w:val="none" w:sz="0" w:space="0" w:color="auto"/>
                                            <w:bottom w:val="none" w:sz="0" w:space="0" w:color="auto"/>
                                            <w:right w:val="none" w:sz="0" w:space="0" w:color="auto"/>
                                          </w:divBdr>
                                          <w:divsChild>
                                            <w:div w:id="1918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008291">
      <w:bodyDiv w:val="1"/>
      <w:marLeft w:val="0"/>
      <w:marRight w:val="0"/>
      <w:marTop w:val="0"/>
      <w:marBottom w:val="0"/>
      <w:divBdr>
        <w:top w:val="none" w:sz="0" w:space="0" w:color="auto"/>
        <w:left w:val="none" w:sz="0" w:space="0" w:color="auto"/>
        <w:bottom w:val="none" w:sz="0" w:space="0" w:color="auto"/>
        <w:right w:val="none" w:sz="0" w:space="0" w:color="auto"/>
      </w:divBdr>
    </w:div>
    <w:div w:id="2039816150">
      <w:bodyDiv w:val="1"/>
      <w:marLeft w:val="0"/>
      <w:marRight w:val="0"/>
      <w:marTop w:val="0"/>
      <w:marBottom w:val="0"/>
      <w:divBdr>
        <w:top w:val="none" w:sz="0" w:space="0" w:color="auto"/>
        <w:left w:val="none" w:sz="0" w:space="0" w:color="auto"/>
        <w:bottom w:val="none" w:sz="0" w:space="0" w:color="auto"/>
        <w:right w:val="none" w:sz="0" w:space="0" w:color="auto"/>
      </w:divBdr>
    </w:div>
    <w:div w:id="2117166725">
      <w:bodyDiv w:val="1"/>
      <w:marLeft w:val="0"/>
      <w:marRight w:val="0"/>
      <w:marTop w:val="0"/>
      <w:marBottom w:val="0"/>
      <w:divBdr>
        <w:top w:val="none" w:sz="0" w:space="0" w:color="auto"/>
        <w:left w:val="none" w:sz="0" w:space="0" w:color="auto"/>
        <w:bottom w:val="none" w:sz="0" w:space="0" w:color="auto"/>
        <w:right w:val="none" w:sz="0" w:space="0" w:color="auto"/>
      </w:divBdr>
    </w:div>
    <w:div w:id="21379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nks.nl/stopwords/indonesi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9445-671D-406C-83B5-A50338F0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26</Pages>
  <Words>9386</Words>
  <Characters>53504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Asif</dc:creator>
  <cp:keywords/>
  <dc:description/>
  <cp:lastModifiedBy>Mokhamad Asif</cp:lastModifiedBy>
  <cp:revision>3</cp:revision>
  <dcterms:created xsi:type="dcterms:W3CDTF">2021-05-04T02:38:00Z</dcterms:created>
  <dcterms:modified xsi:type="dcterms:W3CDTF">2021-05-06T03:59:00Z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b0ae33c9-0bcb-35bc-99c4-774aaad66a43</vt:lpwstr>
  </property>
  <property fmtid="{D5CDD505-2E9C-101B-9397-08002B2CF9AE}" pid="24" name="Mendeley Citation Style_1">
    <vt:lpwstr>http://www.zotero.org/styles/apa</vt:lpwstr>
  </property>
</Properties>
</file>